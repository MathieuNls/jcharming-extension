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D6A" w:rsidRPr="008D7370" w:rsidRDefault="00950D6A" w:rsidP="00950D6A">
      <w:pPr>
        <w:autoSpaceDE w:val="0"/>
        <w:autoSpaceDN w:val="0"/>
        <w:adjustRightInd w:val="0"/>
        <w:spacing w:after="0" w:line="240" w:lineRule="auto"/>
        <w:jc w:val="both"/>
        <w:rPr>
          <w:b/>
          <w:sz w:val="24"/>
          <w:szCs w:val="24"/>
        </w:rPr>
      </w:pPr>
      <w:r w:rsidRPr="008D7370">
        <w:rPr>
          <w:b/>
          <w:sz w:val="24"/>
          <w:szCs w:val="24"/>
        </w:rPr>
        <w:t xml:space="preserve">This document explains how we have addressed each of the comments made by </w:t>
      </w:r>
      <w:r w:rsidR="005A7827">
        <w:rPr>
          <w:b/>
          <w:sz w:val="24"/>
          <w:szCs w:val="24"/>
        </w:rPr>
        <w:t xml:space="preserve">JSPE </w:t>
      </w:r>
      <w:r w:rsidRPr="008D7370">
        <w:rPr>
          <w:b/>
          <w:sz w:val="24"/>
          <w:szCs w:val="24"/>
        </w:rPr>
        <w:t>reviewers of the paper “</w:t>
      </w:r>
      <w:r w:rsidR="005A7827" w:rsidRPr="005A7827">
        <w:rPr>
          <w:b/>
          <w:sz w:val="24"/>
          <w:szCs w:val="24"/>
        </w:rPr>
        <w:t>A Bug Reproduction Approach Based on Directed Model Checking and Crash Traces</w:t>
      </w:r>
      <w:r w:rsidRPr="008D7370">
        <w:rPr>
          <w:b/>
          <w:sz w:val="24"/>
          <w:szCs w:val="24"/>
        </w:rPr>
        <w:t>”.</w:t>
      </w:r>
      <w:r>
        <w:rPr>
          <w:b/>
          <w:sz w:val="24"/>
          <w:szCs w:val="24"/>
        </w:rPr>
        <w:t xml:space="preserve"> </w:t>
      </w:r>
      <w:r w:rsidRPr="008D7370">
        <w:rPr>
          <w:b/>
          <w:sz w:val="24"/>
          <w:szCs w:val="24"/>
        </w:rPr>
        <w:t xml:space="preserve">We have numbered each comment. Original comments from reviewers are in bold; our responses are in non-bold text. </w:t>
      </w:r>
    </w:p>
    <w:p w:rsidR="00950D6A" w:rsidRPr="008D7370" w:rsidRDefault="00950D6A" w:rsidP="00950D6A">
      <w:pPr>
        <w:spacing w:after="0" w:line="240" w:lineRule="auto"/>
        <w:rPr>
          <w:rFonts w:cs="TimesNewRomanPSMT"/>
          <w:sz w:val="24"/>
          <w:szCs w:val="24"/>
        </w:rPr>
      </w:pPr>
    </w:p>
    <w:p w:rsidR="00950D6A" w:rsidRPr="0043317A" w:rsidRDefault="00950D6A" w:rsidP="00950D6A">
      <w:pPr>
        <w:spacing w:after="0" w:line="240" w:lineRule="auto"/>
        <w:rPr>
          <w:rFonts w:cs="TimesNewRomanPSMT"/>
          <w:b/>
          <w:sz w:val="24"/>
          <w:szCs w:val="24"/>
          <w:u w:val="single"/>
          <w:lang w:val="en-CA"/>
        </w:rPr>
      </w:pPr>
      <w:r w:rsidRPr="0043317A">
        <w:rPr>
          <w:rFonts w:cs="TimesNewRomanPSMT"/>
          <w:b/>
          <w:sz w:val="24"/>
          <w:szCs w:val="24"/>
          <w:u w:val="single"/>
          <w:lang w:val="en-CA"/>
        </w:rPr>
        <w:t>Reviewer 1:</w:t>
      </w:r>
    </w:p>
    <w:p w:rsidR="00950D6A" w:rsidRDefault="00950D6A" w:rsidP="00950D6A">
      <w:pPr>
        <w:spacing w:after="0" w:line="240" w:lineRule="auto"/>
        <w:rPr>
          <w:rFonts w:cs="TimesNewRomanPSMT"/>
          <w:b/>
          <w:sz w:val="24"/>
          <w:szCs w:val="24"/>
          <w:lang w:val="en-CA"/>
        </w:rPr>
      </w:pPr>
    </w:p>
    <w:p w:rsidR="00950D6A" w:rsidRDefault="00950D6A" w:rsidP="00950D6A">
      <w:pPr>
        <w:spacing w:after="0" w:line="240" w:lineRule="auto"/>
        <w:rPr>
          <w:rFonts w:cs="TimesNewRomanPSMT"/>
          <w:b/>
          <w:sz w:val="24"/>
          <w:szCs w:val="24"/>
          <w:lang w:val="en-CA"/>
        </w:rPr>
      </w:pPr>
      <w:r w:rsidRPr="008D7370">
        <w:rPr>
          <w:rFonts w:cs="TimesNewRomanPSMT"/>
          <w:b/>
          <w:sz w:val="24"/>
          <w:szCs w:val="24"/>
          <w:lang w:val="en-CA"/>
        </w:rPr>
        <w:t>R1.1 Section IV, B - just before C - I understand why you do not look at the Java GUI and JDK, but I wonder what if the crash is an interaction issue? These types of issues are not detectable by your method?</w:t>
      </w:r>
    </w:p>
    <w:p w:rsidR="00950D6A" w:rsidRPr="008D7370" w:rsidRDefault="00950D6A" w:rsidP="00950D6A">
      <w:pPr>
        <w:spacing w:after="0" w:line="240" w:lineRule="auto"/>
        <w:rPr>
          <w:rFonts w:cs="TimesNewRomanPSMT"/>
          <w:b/>
          <w:sz w:val="24"/>
          <w:szCs w:val="24"/>
          <w:lang w:val="en-CA"/>
        </w:rPr>
      </w:pPr>
    </w:p>
    <w:p w:rsidR="00950D6A" w:rsidRPr="007D2C36" w:rsidRDefault="00950D6A" w:rsidP="000E127E">
      <w:pPr>
        <w:spacing w:after="0" w:line="240" w:lineRule="auto"/>
        <w:jc w:val="both"/>
        <w:rPr>
          <w:rFonts w:cs="TimesNewRomanPSMT"/>
          <w:sz w:val="24"/>
          <w:szCs w:val="24"/>
          <w:lang w:val="en-CA"/>
        </w:rPr>
      </w:pPr>
      <w:r>
        <w:rPr>
          <w:rFonts w:cs="TimesNewRomanPSMT"/>
          <w:sz w:val="24"/>
          <w:szCs w:val="24"/>
          <w:lang w:val="en-CA"/>
        </w:rPr>
        <w:t>We did not focus on Java GUI and JDK</w:t>
      </w:r>
      <w:r w:rsidR="00FA3031">
        <w:rPr>
          <w:rFonts w:cs="TimesNewRomanPSMT"/>
          <w:sz w:val="24"/>
          <w:szCs w:val="24"/>
          <w:lang w:val="en-CA"/>
        </w:rPr>
        <w:t xml:space="preserve"> components</w:t>
      </w:r>
      <w:r>
        <w:rPr>
          <w:rFonts w:cs="TimesNewRomanPSMT"/>
          <w:sz w:val="24"/>
          <w:szCs w:val="24"/>
          <w:lang w:val="en-CA"/>
        </w:rPr>
        <w:t xml:space="preserve">. We </w:t>
      </w:r>
      <w:r w:rsidR="00FA3031">
        <w:rPr>
          <w:rFonts w:cs="TimesNewRomanPSMT"/>
          <w:sz w:val="24"/>
          <w:szCs w:val="24"/>
          <w:lang w:val="en-CA"/>
        </w:rPr>
        <w:t xml:space="preserve">simply </w:t>
      </w:r>
      <w:r>
        <w:rPr>
          <w:rFonts w:cs="TimesNewRomanPSMT"/>
          <w:sz w:val="24"/>
          <w:szCs w:val="24"/>
          <w:lang w:val="en-CA"/>
        </w:rPr>
        <w:t>assumed that Java GUI and JDK components are robust. We agree that if the bug involves some of these components then we will not be able to reproduce it. A simple solution would be to include these components in our analysis.</w:t>
      </w:r>
      <w:r w:rsidR="00FA3031">
        <w:rPr>
          <w:rFonts w:cs="TimesNewRomanPSMT"/>
          <w:sz w:val="24"/>
          <w:szCs w:val="24"/>
          <w:lang w:val="en-CA"/>
        </w:rPr>
        <w:t xml:space="preserve"> </w:t>
      </w:r>
    </w:p>
    <w:p w:rsidR="00950D6A" w:rsidRDefault="00950D6A" w:rsidP="00950D6A">
      <w:pPr>
        <w:spacing w:after="0" w:line="240" w:lineRule="auto"/>
        <w:rPr>
          <w:rFonts w:cs="TimesNewRomanPSMT"/>
          <w:b/>
          <w:sz w:val="24"/>
          <w:szCs w:val="24"/>
          <w:lang w:val="en-CA"/>
        </w:rPr>
      </w:pPr>
    </w:p>
    <w:p w:rsidR="00950D6A" w:rsidRDefault="00950D6A" w:rsidP="00950D6A">
      <w:pPr>
        <w:spacing w:after="0" w:line="240" w:lineRule="auto"/>
        <w:rPr>
          <w:rFonts w:cs="TimesNewRomanPSMT"/>
          <w:b/>
          <w:sz w:val="24"/>
          <w:szCs w:val="24"/>
          <w:lang w:val="en-CA"/>
        </w:rPr>
      </w:pPr>
      <w:r w:rsidRPr="008D7370">
        <w:rPr>
          <w:rFonts w:cs="TimesNewRomanPSMT"/>
          <w:b/>
          <w:sz w:val="24"/>
          <w:szCs w:val="24"/>
          <w:lang w:val="en-CA"/>
        </w:rPr>
        <w:t>R1.2 Section IV, C, just under figure 4 - If all the frames are corrupt, you perform full up model checking? How often does this happen?</w:t>
      </w:r>
    </w:p>
    <w:p w:rsidR="00950D6A" w:rsidRPr="008D7370" w:rsidRDefault="00950D6A" w:rsidP="00950D6A">
      <w:pPr>
        <w:spacing w:after="0" w:line="240" w:lineRule="auto"/>
        <w:rPr>
          <w:rFonts w:cs="TimesNewRomanPSMT"/>
          <w:b/>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 xml:space="preserve">If all the frames are corrupt then we are left with the full model checking option. In other words, we do not have anything to use to guide the model checker. In all the bugs we studied, we never had the case of a complete corrupted trace. So we suspect that this happens rarely. To answer the question in a precise way, we will need to conduct an empirical study on the quality of crash traces, which we think it is outside the scope of the paper. We defer this to future work. We modified the future work section </w:t>
      </w:r>
      <w:r w:rsidR="000E127E">
        <w:rPr>
          <w:rFonts w:cs="TimesNewRomanPSMT"/>
          <w:sz w:val="24"/>
          <w:szCs w:val="24"/>
          <w:lang w:val="en-CA"/>
        </w:rPr>
        <w:t xml:space="preserve">in the new version </w:t>
      </w:r>
      <w:r>
        <w:rPr>
          <w:rFonts w:cs="TimesNewRomanPSMT"/>
          <w:sz w:val="24"/>
          <w:szCs w:val="24"/>
          <w:lang w:val="en-CA"/>
        </w:rPr>
        <w:t>to discuss this point.</w:t>
      </w:r>
    </w:p>
    <w:p w:rsidR="00950D6A" w:rsidRDefault="00950D6A" w:rsidP="00950D6A">
      <w:pPr>
        <w:spacing w:after="0" w:line="240" w:lineRule="auto"/>
        <w:rPr>
          <w:rFonts w:cs="TimesNewRomanPSMT"/>
          <w:b/>
          <w:sz w:val="24"/>
          <w:szCs w:val="24"/>
          <w:lang w:val="en-CA"/>
        </w:rPr>
      </w:pPr>
    </w:p>
    <w:p w:rsidR="00950D6A" w:rsidRDefault="00950D6A" w:rsidP="00950D6A">
      <w:pPr>
        <w:spacing w:after="0" w:line="240" w:lineRule="auto"/>
        <w:rPr>
          <w:rFonts w:cs="TimesNewRomanPSMT"/>
          <w:b/>
          <w:sz w:val="24"/>
          <w:szCs w:val="24"/>
          <w:lang w:val="en-CA"/>
        </w:rPr>
      </w:pPr>
      <w:r w:rsidRPr="00A06440">
        <w:rPr>
          <w:rFonts w:cs="TimesNewRomanPSMT"/>
          <w:b/>
          <w:sz w:val="24"/>
          <w:szCs w:val="24"/>
          <w:lang w:val="en-CA"/>
        </w:rPr>
        <w:t>R1.3. Section IV, E - This reader wonders if the user is not able to provide some information (which is why we want to do this in an automated fashion), can we trust a threshold that they offer? Will they be informed enough to know what 80% of the frames means?</w:t>
      </w:r>
    </w:p>
    <w:p w:rsidR="00950D6A" w:rsidRDefault="00950D6A" w:rsidP="0095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p>
    <w:p w:rsidR="00950D6A" w:rsidRPr="001160D2" w:rsidRDefault="00950D6A" w:rsidP="0095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r w:rsidRPr="001160D2">
        <w:rPr>
          <w:rFonts w:cs="TimesNewRomanPSMT"/>
          <w:sz w:val="24"/>
          <w:szCs w:val="24"/>
          <w:lang w:val="en-CA"/>
        </w:rPr>
        <w:t xml:space="preserve">This is a good point. In this study, we varied the threshold </w:t>
      </w:r>
      <w:r w:rsidRPr="001160D2">
        <w:rPr>
          <w:rFonts w:cs="TimesNewRomanPSMT"/>
          <w:i/>
          <w:sz w:val="24"/>
          <w:szCs w:val="24"/>
          <w:lang w:val="en-CA"/>
        </w:rPr>
        <w:t>t</w:t>
      </w:r>
      <w:r w:rsidRPr="001160D2">
        <w:rPr>
          <w:rFonts w:cs="TimesNewRomanPSMT"/>
          <w:sz w:val="24"/>
          <w:szCs w:val="24"/>
          <w:lang w:val="en-CA"/>
        </w:rPr>
        <w:t xml:space="preserve"> from 10% with an increment of 5% until we </w:t>
      </w:r>
      <w:r>
        <w:rPr>
          <w:rFonts w:cs="TimesNewRomanPSMT"/>
          <w:sz w:val="24"/>
          <w:szCs w:val="24"/>
          <w:lang w:val="en-CA"/>
        </w:rPr>
        <w:t>were able to</w:t>
      </w:r>
      <w:r w:rsidRPr="001160D2">
        <w:rPr>
          <w:rFonts w:cs="TimesNewRomanPSMT"/>
          <w:sz w:val="24"/>
          <w:szCs w:val="24"/>
          <w:lang w:val="en-CA"/>
        </w:rPr>
        <w:t xml:space="preserve"> reproduc</w:t>
      </w:r>
      <w:r>
        <w:rPr>
          <w:rFonts w:cs="TimesNewRomanPSMT"/>
          <w:sz w:val="24"/>
          <w:szCs w:val="24"/>
          <w:lang w:val="en-CA"/>
        </w:rPr>
        <w:t xml:space="preserve">e the </w:t>
      </w:r>
      <w:r w:rsidRPr="001160D2">
        <w:rPr>
          <w:rFonts w:cs="TimesNewRomanPSMT"/>
          <w:sz w:val="24"/>
          <w:szCs w:val="24"/>
          <w:lang w:val="en-CA"/>
        </w:rPr>
        <w:t xml:space="preserve">bugs and also generate the relevant test cases. </w:t>
      </w:r>
      <w:r>
        <w:rPr>
          <w:rFonts w:cs="TimesNewRomanPSMT"/>
          <w:sz w:val="24"/>
          <w:szCs w:val="24"/>
          <w:lang w:val="en-CA"/>
        </w:rPr>
        <w:t>Like any other similarity threshold, i</w:t>
      </w:r>
      <w:r w:rsidRPr="001160D2">
        <w:rPr>
          <w:rFonts w:cs="TimesNewRomanPSMT"/>
          <w:sz w:val="24"/>
          <w:szCs w:val="24"/>
          <w:lang w:val="en-CA"/>
        </w:rPr>
        <w:t xml:space="preserve">t is challenging to </w:t>
      </w:r>
      <w:r>
        <w:rPr>
          <w:rFonts w:cs="TimesNewRomanPSMT"/>
          <w:sz w:val="24"/>
          <w:szCs w:val="24"/>
          <w:lang w:val="en-CA"/>
        </w:rPr>
        <w:t xml:space="preserve">determine the threshold that would work for multiple systems. </w:t>
      </w:r>
      <w:r w:rsidRPr="001160D2">
        <w:rPr>
          <w:rFonts w:cs="TimesNewRomanPSMT"/>
          <w:sz w:val="24"/>
          <w:szCs w:val="24"/>
          <w:lang w:val="en-CA"/>
        </w:rPr>
        <w:t xml:space="preserve">In practice, we expect that the tool that supports JCHARMING should provide some flexibility to software engineers to vary </w:t>
      </w:r>
      <w:r w:rsidRPr="001160D2">
        <w:rPr>
          <w:rFonts w:cs="TimesNewRomanPSMT"/>
          <w:i/>
          <w:sz w:val="24"/>
          <w:szCs w:val="24"/>
          <w:lang w:val="en-CA"/>
        </w:rPr>
        <w:t>t</w:t>
      </w:r>
      <w:r w:rsidRPr="001160D2">
        <w:rPr>
          <w:rFonts w:cs="TimesNewRomanPSMT"/>
          <w:sz w:val="24"/>
          <w:szCs w:val="24"/>
          <w:lang w:val="en-CA"/>
        </w:rPr>
        <w:t>. This said, based on our observations, 80% seems to be reasonable</w:t>
      </w:r>
      <w:r>
        <w:rPr>
          <w:rFonts w:cs="TimesNewRomanPSMT"/>
          <w:sz w:val="24"/>
          <w:szCs w:val="24"/>
          <w:lang w:val="en-CA"/>
        </w:rPr>
        <w:t xml:space="preserve">. We modified the paper (right before Section 4.6) to reflect this discussion. </w:t>
      </w:r>
    </w:p>
    <w:p w:rsidR="00950D6A" w:rsidRDefault="00950D6A" w:rsidP="0095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
    <w:p w:rsidR="00950D6A" w:rsidRPr="008D7370" w:rsidRDefault="00950D6A" w:rsidP="00950D6A">
      <w:pPr>
        <w:spacing w:after="0" w:line="240" w:lineRule="auto"/>
        <w:rPr>
          <w:rFonts w:cs="TimesNewRomanPSMT"/>
          <w:b/>
          <w:sz w:val="24"/>
          <w:szCs w:val="24"/>
          <w:lang w:val="en-CA"/>
        </w:rPr>
      </w:pPr>
      <w:r w:rsidRPr="008D7370">
        <w:rPr>
          <w:rFonts w:cs="TimesNewRomanPSMT"/>
          <w:b/>
          <w:sz w:val="24"/>
          <w:szCs w:val="24"/>
          <w:lang w:val="en-CA"/>
        </w:rPr>
        <w:t>R1.4. Section V, A, just below Table I - I understand that you used a random technique and it selected 7 bugs from one system, and one from ot</w:t>
      </w:r>
      <w:r>
        <w:rPr>
          <w:rFonts w:cs="TimesNewRomanPSMT"/>
          <w:b/>
          <w:sz w:val="24"/>
          <w:szCs w:val="24"/>
          <w:lang w:val="en-CA"/>
        </w:rPr>
        <w:t xml:space="preserve">hers. It would have been </w:t>
      </w:r>
      <w:proofErr w:type="gramStart"/>
      <w:r>
        <w:rPr>
          <w:rFonts w:cs="TimesNewRomanPSMT"/>
          <w:b/>
          <w:sz w:val="24"/>
          <w:szCs w:val="24"/>
          <w:lang w:val="en-CA"/>
        </w:rPr>
        <w:t xml:space="preserve">nice  </w:t>
      </w:r>
      <w:r w:rsidRPr="008D7370">
        <w:rPr>
          <w:rFonts w:cs="TimesNewRomanPSMT"/>
          <w:b/>
          <w:sz w:val="24"/>
          <w:szCs w:val="24"/>
          <w:lang w:val="en-CA"/>
        </w:rPr>
        <w:t>to</w:t>
      </w:r>
      <w:proofErr w:type="gramEnd"/>
      <w:r w:rsidRPr="008D7370">
        <w:rPr>
          <w:rFonts w:cs="TimesNewRomanPSMT"/>
          <w:b/>
          <w:sz w:val="24"/>
          <w:szCs w:val="24"/>
          <w:lang w:val="en-CA"/>
        </w:rPr>
        <w:t xml:space="preserve"> have at least 2 from each system though, for comparison.</w:t>
      </w:r>
    </w:p>
    <w:p w:rsidR="00950D6A" w:rsidRDefault="00950D6A" w:rsidP="00950D6A">
      <w:pPr>
        <w:spacing w:after="0" w:line="240" w:lineRule="auto"/>
        <w:rPr>
          <w:rFonts w:cs="TimesNewRomanPSMT"/>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 xml:space="preserve">We tried in earlier versions of the paper to describe two bugs for each system but the description turned out to be cumbersome, taking a huge amount of space. In this extended version, we preferred to describe three new bugs from the newly added systems, namely, </w:t>
      </w:r>
      <w:r>
        <w:rPr>
          <w:rFonts w:cs="TimesNewRomanPSMT"/>
          <w:sz w:val="24"/>
          <w:szCs w:val="24"/>
          <w:lang w:val="en-CA"/>
        </w:rPr>
        <w:lastRenderedPageBreak/>
        <w:t xml:space="preserve">Hadoop, Mahout, and </w:t>
      </w:r>
      <w:proofErr w:type="spellStart"/>
      <w:r>
        <w:rPr>
          <w:rFonts w:cs="TimesNewRomanPSMT"/>
          <w:sz w:val="24"/>
          <w:szCs w:val="24"/>
          <w:lang w:val="en-CA"/>
        </w:rPr>
        <w:t>ActiveMQ</w:t>
      </w:r>
      <w:proofErr w:type="spellEnd"/>
      <w:r>
        <w:rPr>
          <w:rFonts w:cs="TimesNewRomanPSMT"/>
          <w:sz w:val="24"/>
          <w:szCs w:val="24"/>
          <w:lang w:val="en-CA"/>
        </w:rPr>
        <w:t>. We believe that this gives a good coverage of the various bugs.  I hope this addresses the reviewer’s concern.</w:t>
      </w:r>
    </w:p>
    <w:p w:rsidR="00950D6A" w:rsidRDefault="00950D6A" w:rsidP="00950D6A">
      <w:pPr>
        <w:spacing w:after="0" w:line="240" w:lineRule="auto"/>
        <w:rPr>
          <w:rFonts w:cs="TimesNewRomanPSMT"/>
          <w:b/>
          <w:sz w:val="24"/>
          <w:szCs w:val="24"/>
          <w:lang w:val="en-CA"/>
        </w:rPr>
      </w:pPr>
    </w:p>
    <w:p w:rsidR="00950D6A" w:rsidRPr="00A06440" w:rsidRDefault="00950D6A" w:rsidP="00950D6A">
      <w:pPr>
        <w:spacing w:after="0" w:line="240" w:lineRule="auto"/>
        <w:rPr>
          <w:rFonts w:cs="TimesNewRomanPSMT"/>
          <w:b/>
          <w:sz w:val="24"/>
          <w:szCs w:val="24"/>
          <w:lang w:val="en-CA"/>
        </w:rPr>
      </w:pPr>
      <w:r w:rsidRPr="00A06440">
        <w:rPr>
          <w:rFonts w:cs="TimesNewRomanPSMT"/>
          <w:b/>
          <w:sz w:val="24"/>
          <w:szCs w:val="24"/>
          <w:lang w:val="en-CA"/>
        </w:rPr>
        <w:t xml:space="preserve">R1.5. </w:t>
      </w:r>
      <w:r>
        <w:rPr>
          <w:rFonts w:cs="TimesNewRomanPSMT"/>
          <w:b/>
          <w:sz w:val="24"/>
          <w:szCs w:val="24"/>
          <w:lang w:val="en-CA"/>
        </w:rPr>
        <w:t>T</w:t>
      </w:r>
      <w:r w:rsidRPr="00A06440">
        <w:rPr>
          <w:rFonts w:cs="TimesNewRomanPSMT"/>
          <w:b/>
          <w:sz w:val="24"/>
          <w:szCs w:val="24"/>
          <w:lang w:val="en-CA"/>
        </w:rPr>
        <w:t>able II - I wonder how long it took for the no scenarios to run. Did it take a very long time to realize that it did not work?</w:t>
      </w:r>
    </w:p>
    <w:p w:rsidR="0093302A" w:rsidRDefault="0093302A" w:rsidP="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p>
    <w:p w:rsidR="00950D6A" w:rsidRPr="0093302A" w:rsidRDefault="0093302A" w:rsidP="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r w:rsidRPr="0093302A">
        <w:rPr>
          <w:rFonts w:cs="TimesNewRomanPSMT"/>
          <w:sz w:val="24"/>
          <w:szCs w:val="24"/>
          <w:lang w:val="en-CA"/>
        </w:rPr>
        <w:t xml:space="preserve">The average time to </w:t>
      </w:r>
      <w:r w:rsidR="00FA3031">
        <w:rPr>
          <w:rFonts w:cs="TimesNewRomanPSMT"/>
          <w:sz w:val="24"/>
          <w:szCs w:val="24"/>
          <w:lang w:val="en-CA"/>
        </w:rPr>
        <w:t xml:space="preserve">successfully </w:t>
      </w:r>
      <w:r w:rsidRPr="0093302A">
        <w:rPr>
          <w:rFonts w:cs="TimesNewRomanPSMT"/>
          <w:sz w:val="24"/>
          <w:szCs w:val="24"/>
          <w:lang w:val="en-CA"/>
        </w:rPr>
        <w:t>reproduce a bug was 19 minutes. The average time in cases where JCHARMING</w:t>
      </w:r>
      <w:r>
        <w:rPr>
          <w:rFonts w:cs="TimesNewRomanPSMT"/>
          <w:sz w:val="24"/>
          <w:szCs w:val="24"/>
          <w:lang w:val="en-CA"/>
        </w:rPr>
        <w:t xml:space="preserve"> failed to reproduce the bug </w:t>
      </w:r>
      <w:r w:rsidRPr="0093302A">
        <w:rPr>
          <w:rFonts w:cs="TimesNewRomanPSMT"/>
          <w:sz w:val="24"/>
          <w:szCs w:val="24"/>
          <w:lang w:val="en-CA"/>
        </w:rPr>
        <w:t xml:space="preserve">was 11 minutes. The maximum fail time was 42.3 minutes, which </w:t>
      </w:r>
      <w:r>
        <w:rPr>
          <w:rFonts w:cs="TimesNewRomanPSMT"/>
          <w:sz w:val="24"/>
          <w:szCs w:val="24"/>
          <w:lang w:val="en-CA"/>
        </w:rPr>
        <w:t>was</w:t>
      </w:r>
      <w:r w:rsidRPr="0093302A">
        <w:rPr>
          <w:rFonts w:cs="TimesNewRomanPSMT"/>
          <w:sz w:val="24"/>
          <w:szCs w:val="24"/>
          <w:lang w:val="en-CA"/>
        </w:rPr>
        <w:t xml:space="preserve"> the time required for JCHARMING to fill out all the available memory and stop. </w:t>
      </w:r>
      <w:commentRangeStart w:id="0"/>
      <w:r w:rsidRPr="0093302A">
        <w:rPr>
          <w:rFonts w:cs="TimesNewRomanPSMT"/>
          <w:sz w:val="24"/>
          <w:szCs w:val="24"/>
          <w:lang w:val="en-CA"/>
        </w:rPr>
        <w:t xml:space="preserve">We added this </w:t>
      </w:r>
      <w:r>
        <w:rPr>
          <w:rFonts w:cs="TimesNewRomanPSMT"/>
          <w:sz w:val="24"/>
          <w:szCs w:val="24"/>
          <w:lang w:val="en-CA"/>
        </w:rPr>
        <w:t xml:space="preserve">description </w:t>
      </w:r>
      <w:r w:rsidRPr="0093302A">
        <w:rPr>
          <w:rFonts w:cs="TimesNewRomanPSMT"/>
          <w:sz w:val="24"/>
          <w:szCs w:val="24"/>
          <w:lang w:val="en-CA"/>
        </w:rPr>
        <w:t>to the paper as well.</w:t>
      </w:r>
      <w:r>
        <w:rPr>
          <w:rFonts w:cs="TimesNewRomanPSMT"/>
          <w:sz w:val="24"/>
          <w:szCs w:val="24"/>
          <w:lang w:val="en-CA"/>
        </w:rPr>
        <w:t xml:space="preserve">  We also modified Table II.</w:t>
      </w:r>
      <w:commentRangeEnd w:id="0"/>
      <w:r w:rsidR="002A540F">
        <w:rPr>
          <w:rStyle w:val="CommentReference"/>
        </w:rPr>
        <w:commentReference w:id="0"/>
      </w:r>
    </w:p>
    <w:p w:rsidR="0093302A" w:rsidRDefault="0093302A" w:rsidP="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CA" w:eastAsia="en-CA"/>
        </w:rPr>
      </w:pPr>
    </w:p>
    <w:p w:rsidR="00950D6A" w:rsidRDefault="00950D6A" w:rsidP="00950D6A">
      <w:pPr>
        <w:spacing w:after="0" w:line="240" w:lineRule="auto"/>
        <w:rPr>
          <w:rFonts w:cs="TimesNewRomanPSMT"/>
          <w:b/>
          <w:sz w:val="24"/>
          <w:szCs w:val="24"/>
          <w:lang w:val="en-CA"/>
        </w:rPr>
      </w:pPr>
      <w:r w:rsidRPr="00A06440">
        <w:rPr>
          <w:rFonts w:cs="TimesNewRomanPSMT"/>
          <w:b/>
          <w:sz w:val="24"/>
          <w:szCs w:val="24"/>
          <w:lang w:val="en-CA"/>
        </w:rPr>
        <w:t>R1.6. Just before Section VI, discussion of Struts - could this type of thing not happen often? How can you address it?</w:t>
      </w:r>
    </w:p>
    <w:p w:rsidR="00950D6A" w:rsidRPr="00A06440" w:rsidRDefault="00950D6A" w:rsidP="00950D6A">
      <w:pPr>
        <w:spacing w:after="0" w:line="240" w:lineRule="auto"/>
        <w:rPr>
          <w:rFonts w:cs="TimesNewRomanPSMT"/>
          <w:b/>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 xml:space="preserve">It is hard to assess whether this happens often or not. We haven`t conducted studies on the completeness of crash traces. This would be a very interesting thing to do. We added this to the future work section. </w:t>
      </w:r>
    </w:p>
    <w:p w:rsidR="00950D6A" w:rsidRDefault="00950D6A" w:rsidP="00950D6A">
      <w:pPr>
        <w:spacing w:after="0" w:line="240" w:lineRule="auto"/>
        <w:rPr>
          <w:rFonts w:cs="TimesNewRomanPSMT"/>
          <w:b/>
          <w:sz w:val="24"/>
          <w:szCs w:val="24"/>
          <w:lang w:val="en-CA"/>
        </w:rPr>
      </w:pPr>
    </w:p>
    <w:p w:rsidR="00950D6A" w:rsidRPr="00A06440" w:rsidRDefault="00950D6A" w:rsidP="00950D6A">
      <w:pPr>
        <w:spacing w:after="0" w:line="240" w:lineRule="auto"/>
        <w:rPr>
          <w:rFonts w:cs="TimesNewRomanPSMT"/>
          <w:b/>
          <w:sz w:val="24"/>
          <w:szCs w:val="24"/>
          <w:lang w:val="en-CA"/>
        </w:rPr>
      </w:pPr>
      <w:r w:rsidRPr="00A06440">
        <w:rPr>
          <w:rFonts w:cs="TimesNewRomanPSMT"/>
          <w:b/>
          <w:sz w:val="24"/>
          <w:szCs w:val="24"/>
          <w:lang w:val="en-CA"/>
        </w:rPr>
        <w:t xml:space="preserve">R1.7. Just before Section VI - Why not </w:t>
      </w:r>
      <w:proofErr w:type="gramStart"/>
      <w:r w:rsidRPr="00A06440">
        <w:rPr>
          <w:rFonts w:cs="TimesNewRomanPSMT"/>
          <w:b/>
          <w:sz w:val="24"/>
          <w:szCs w:val="24"/>
          <w:lang w:val="en-CA"/>
        </w:rPr>
        <w:t>apply</w:t>
      </w:r>
      <w:proofErr w:type="gramEnd"/>
      <w:r w:rsidRPr="00A06440">
        <w:rPr>
          <w:rFonts w:cs="TimesNewRomanPSMT"/>
          <w:b/>
          <w:sz w:val="24"/>
          <w:szCs w:val="24"/>
          <w:lang w:val="en-CA"/>
        </w:rPr>
        <w:t xml:space="preserve"> your approach to the "proper crash trace" and see if it did reproduce it?</w:t>
      </w:r>
    </w:p>
    <w:p w:rsidR="00950D6A" w:rsidRDefault="00950D6A" w:rsidP="00950D6A">
      <w:pPr>
        <w:spacing w:after="0" w:line="240" w:lineRule="auto"/>
        <w:rPr>
          <w:rFonts w:cs="TimesNewRomanPSMT"/>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For the bugs that were successfully reproduced</w:t>
      </w:r>
      <w:del w:id="1" w:author="Wahab" w:date="2016-01-12T19:32:00Z">
        <w:r w:rsidDel="002A540F">
          <w:rPr>
            <w:rFonts w:cs="TimesNewRomanPSMT"/>
            <w:sz w:val="24"/>
            <w:szCs w:val="24"/>
            <w:lang w:val="en-CA"/>
          </w:rPr>
          <w:delText xml:space="preserve">, </w:delText>
        </w:r>
      </w:del>
      <w:ins w:id="2" w:author="Wahab" w:date="2016-01-12T19:32:00Z">
        <w:r w:rsidR="002A540F">
          <w:rPr>
            <w:rFonts w:cs="TimesNewRomanPSMT"/>
            <w:sz w:val="24"/>
            <w:szCs w:val="24"/>
            <w:lang w:val="en-CA"/>
          </w:rPr>
          <w:t>-</w:t>
        </w:r>
        <w:r w:rsidR="002A540F">
          <w:rPr>
            <w:rFonts w:cs="TimesNewRomanPSMT"/>
            <w:sz w:val="24"/>
            <w:szCs w:val="24"/>
            <w:lang w:val="en-CA"/>
          </w:rPr>
          <w:t xml:space="preserve"> </w:t>
        </w:r>
      </w:ins>
      <w:r>
        <w:rPr>
          <w:rFonts w:cs="TimesNewRomanPSMT"/>
          <w:sz w:val="24"/>
          <w:szCs w:val="24"/>
          <w:lang w:val="en-CA"/>
        </w:rPr>
        <w:t xml:space="preserve">we applied the approach to the proper crash traces. </w:t>
      </w:r>
      <w:commentRangeStart w:id="3"/>
      <w:ins w:id="4" w:author="Wahab" w:date="2016-01-12T19:32:00Z">
        <w:r w:rsidR="002A540F">
          <w:rPr>
            <w:rFonts w:cs="TimesNewRomanPSMT"/>
            <w:sz w:val="24"/>
            <w:szCs w:val="24"/>
            <w:lang w:val="en-CA"/>
          </w:rPr>
          <w:t>We modified the text on page XXX to explicitly indicate this</w:t>
        </w:r>
      </w:ins>
      <w:commentRangeEnd w:id="3"/>
      <w:ins w:id="5" w:author="Wahab" w:date="2016-01-12T19:33:00Z">
        <w:r w:rsidR="002A540F">
          <w:rPr>
            <w:rStyle w:val="CommentReference"/>
          </w:rPr>
          <w:commentReference w:id="3"/>
        </w:r>
      </w:ins>
      <w:ins w:id="6" w:author="Wahab" w:date="2016-01-12T19:32:00Z">
        <w:r w:rsidR="002A540F">
          <w:rPr>
            <w:rFonts w:cs="TimesNewRomanPSMT"/>
            <w:sz w:val="24"/>
            <w:szCs w:val="24"/>
            <w:lang w:val="en-CA"/>
          </w:rPr>
          <w:t xml:space="preserve">. </w:t>
        </w:r>
      </w:ins>
      <w:r>
        <w:rPr>
          <w:rFonts w:cs="TimesNewRomanPSMT"/>
          <w:sz w:val="24"/>
          <w:szCs w:val="24"/>
          <w:lang w:val="en-CA"/>
        </w:rPr>
        <w:t xml:space="preserve">Unfortunately, in practice, we do not always have proper crash traces. So, we preferred to show an example where we have corrupt frames and how partial traces can be dealt with. </w:t>
      </w:r>
    </w:p>
    <w:p w:rsidR="00427A21" w:rsidRDefault="00427A21" w:rsidP="00950D6A">
      <w:pPr>
        <w:spacing w:after="0" w:line="240" w:lineRule="auto"/>
        <w:rPr>
          <w:rFonts w:cs="TimesNewRomanPSMT"/>
          <w:sz w:val="24"/>
          <w:szCs w:val="24"/>
          <w:lang w:val="en-CA"/>
        </w:rPr>
      </w:pPr>
    </w:p>
    <w:p w:rsidR="00950D6A" w:rsidRPr="00427A21" w:rsidRDefault="00950D6A" w:rsidP="00950D6A">
      <w:pPr>
        <w:spacing w:after="0" w:line="240" w:lineRule="auto"/>
        <w:rPr>
          <w:rFonts w:cs="TimesNewRomanPSMT"/>
          <w:b/>
          <w:sz w:val="24"/>
          <w:szCs w:val="24"/>
          <w:u w:val="single"/>
          <w:lang w:val="en-CA"/>
        </w:rPr>
      </w:pPr>
      <w:r w:rsidRPr="00427A21">
        <w:rPr>
          <w:rFonts w:cs="TimesNewRomanPSMT"/>
          <w:b/>
          <w:sz w:val="24"/>
          <w:szCs w:val="24"/>
          <w:u w:val="single"/>
          <w:lang w:val="en-CA"/>
        </w:rPr>
        <w:t>Reviewer 2:</w:t>
      </w:r>
    </w:p>
    <w:p w:rsidR="00950D6A" w:rsidRDefault="00950D6A" w:rsidP="00950D6A">
      <w:pPr>
        <w:spacing w:after="0" w:line="240" w:lineRule="auto"/>
        <w:rPr>
          <w:b/>
        </w:rPr>
      </w:pPr>
    </w:p>
    <w:p w:rsidR="00950D6A" w:rsidRPr="0043317A" w:rsidRDefault="00950D6A" w:rsidP="00950D6A">
      <w:pPr>
        <w:spacing w:after="0" w:line="240" w:lineRule="auto"/>
        <w:rPr>
          <w:sz w:val="24"/>
          <w:szCs w:val="24"/>
        </w:rPr>
      </w:pPr>
      <w:proofErr w:type="gramStart"/>
      <w:r w:rsidRPr="0043317A">
        <w:rPr>
          <w:b/>
          <w:sz w:val="24"/>
          <w:szCs w:val="24"/>
        </w:rPr>
        <w:t>R2.1. Page 2, 1.</w:t>
      </w:r>
      <w:proofErr w:type="gramEnd"/>
      <w:r w:rsidRPr="0043317A">
        <w:rPr>
          <w:b/>
          <w:sz w:val="24"/>
          <w:szCs w:val="24"/>
        </w:rPr>
        <w:t xml:space="preserve"> col</w:t>
      </w:r>
      <w:r w:rsidRPr="0043317A">
        <w:rPr>
          <w:b/>
          <w:sz w:val="24"/>
          <w:szCs w:val="24"/>
        </w:rPr>
        <w:br/>
        <w:t>- coverage of automated test -&gt; coverage of automated tests</w:t>
      </w:r>
      <w:r w:rsidRPr="0043317A">
        <w:rPr>
          <w:b/>
          <w:sz w:val="24"/>
          <w:szCs w:val="24"/>
        </w:rPr>
        <w:br/>
        <w:t xml:space="preserve">- 'pass' and 'fail' path which -&gt; 'pass' and 'fail' path, which </w:t>
      </w:r>
      <w:r w:rsidRPr="0043317A">
        <w:rPr>
          <w:b/>
          <w:sz w:val="24"/>
          <w:szCs w:val="24"/>
        </w:rPr>
        <w:br/>
        <w:t>Page 2, 2nd col</w:t>
      </w:r>
      <w:r w:rsidRPr="0043317A">
        <w:rPr>
          <w:b/>
          <w:sz w:val="24"/>
          <w:szCs w:val="24"/>
        </w:rPr>
        <w:br/>
        <w:t>- on-field bug -&gt; on-field bugs</w:t>
      </w:r>
      <w:r w:rsidRPr="0043317A">
        <w:rPr>
          <w:b/>
          <w:sz w:val="24"/>
          <w:szCs w:val="24"/>
        </w:rPr>
        <w:br/>
        <w:t>- core dump and try -&gt; core dump and tries</w:t>
      </w:r>
      <w:r w:rsidRPr="0043317A">
        <w:rPr>
          <w:b/>
          <w:sz w:val="24"/>
          <w:szCs w:val="24"/>
        </w:rPr>
        <w:br/>
        <w:t>- an in-memory which -&gt; an in-memory, which (read up on the use of 'which'</w:t>
      </w:r>
      <w:r w:rsidRPr="0043317A">
        <w:rPr>
          <w:b/>
          <w:sz w:val="24"/>
          <w:szCs w:val="24"/>
        </w:rPr>
        <w:br/>
        <w:t>and the difference between w and w/o comma, and check the paper )</w:t>
      </w:r>
      <w:r w:rsidRPr="0043317A">
        <w:rPr>
          <w:b/>
          <w:sz w:val="24"/>
          <w:szCs w:val="24"/>
        </w:rPr>
        <w:br/>
        <w:t>- own JVM allows to capture -&gt; own JVM allows one to capture</w:t>
      </w:r>
      <w:r w:rsidRPr="0043317A">
        <w:rPr>
          <w:b/>
          <w:sz w:val="24"/>
          <w:szCs w:val="24"/>
        </w:rPr>
        <w:br/>
        <w:t>Page 3, 1st col</w:t>
      </w:r>
      <w:r w:rsidRPr="0043317A">
        <w:rPr>
          <w:b/>
          <w:sz w:val="24"/>
          <w:szCs w:val="24"/>
        </w:rPr>
        <w:br/>
        <w:t>- Except for STAR, the majority: rephrase (leave out either 'except for'</w:t>
      </w:r>
      <w:r w:rsidRPr="0043317A">
        <w:rPr>
          <w:b/>
          <w:sz w:val="24"/>
          <w:szCs w:val="24"/>
        </w:rPr>
        <w:br/>
        <w:t>or 'majority')</w:t>
      </w:r>
      <w:r w:rsidRPr="0043317A">
        <w:rPr>
          <w:b/>
          <w:sz w:val="24"/>
          <w:szCs w:val="24"/>
        </w:rPr>
        <w:br/>
        <w:t>- when there exists a sequence of state transition: whether or not it is</w:t>
      </w:r>
      <w:r w:rsidRPr="0043317A">
        <w:rPr>
          <w:b/>
          <w:sz w:val="24"/>
          <w:szCs w:val="24"/>
        </w:rPr>
        <w:br/>
        <w:t>a "sequence" depends on the logic formula</w:t>
      </w:r>
      <w:r w:rsidRPr="0043317A">
        <w:rPr>
          <w:b/>
          <w:sz w:val="24"/>
          <w:szCs w:val="24"/>
        </w:rPr>
        <w:br/>
        <w:t>Page 3, 2nd col</w:t>
      </w:r>
      <w:r w:rsidRPr="0043317A">
        <w:rPr>
          <w:b/>
          <w:sz w:val="24"/>
          <w:szCs w:val="24"/>
        </w:rPr>
        <w:br/>
        <w:t>- superior -&gt; larger</w:t>
      </w:r>
      <w:r w:rsidRPr="0043317A">
        <w:rPr>
          <w:sz w:val="24"/>
          <w:szCs w:val="24"/>
        </w:rPr>
        <w:br/>
      </w:r>
    </w:p>
    <w:p w:rsidR="00950D6A" w:rsidRPr="0043317A" w:rsidRDefault="00950D6A" w:rsidP="00950D6A">
      <w:pPr>
        <w:spacing w:after="0" w:line="240" w:lineRule="auto"/>
        <w:rPr>
          <w:sz w:val="24"/>
          <w:szCs w:val="24"/>
        </w:rPr>
      </w:pPr>
      <w:proofErr w:type="gramStart"/>
      <w:r w:rsidRPr="0043317A">
        <w:rPr>
          <w:sz w:val="24"/>
          <w:szCs w:val="24"/>
        </w:rPr>
        <w:lastRenderedPageBreak/>
        <w:t>Fixed.</w:t>
      </w:r>
      <w:proofErr w:type="gramEnd"/>
      <w:r w:rsidRPr="0043317A">
        <w:rPr>
          <w:sz w:val="24"/>
          <w:szCs w:val="24"/>
        </w:rPr>
        <w:t xml:space="preserve">  We would like to thank the reviewer for proof reading the paper. It is much appreciated. We fixed all the typos raised by the reviewer. We also proof read </w:t>
      </w:r>
      <w:r>
        <w:rPr>
          <w:sz w:val="24"/>
          <w:szCs w:val="24"/>
        </w:rPr>
        <w:t xml:space="preserve">the paper </w:t>
      </w:r>
      <w:r w:rsidRPr="0043317A">
        <w:rPr>
          <w:sz w:val="24"/>
          <w:szCs w:val="24"/>
        </w:rPr>
        <w:t>again and again.</w:t>
      </w:r>
    </w:p>
    <w:p w:rsidR="00950D6A" w:rsidRDefault="00950D6A" w:rsidP="00950D6A">
      <w:pPr>
        <w:spacing w:after="0" w:line="240" w:lineRule="auto"/>
        <w:rPr>
          <w:b/>
          <w:sz w:val="24"/>
          <w:szCs w:val="24"/>
        </w:rPr>
      </w:pPr>
    </w:p>
    <w:p w:rsidR="00950D6A" w:rsidRDefault="00950D6A" w:rsidP="00950D6A">
      <w:pPr>
        <w:spacing w:after="0" w:line="240" w:lineRule="auto"/>
        <w:rPr>
          <w:sz w:val="24"/>
          <w:szCs w:val="24"/>
        </w:rPr>
      </w:pPr>
      <w:r w:rsidRPr="0043317A">
        <w:rPr>
          <w:b/>
          <w:sz w:val="24"/>
          <w:szCs w:val="24"/>
        </w:rPr>
        <w:t xml:space="preserve">R2.2. Page 4, </w:t>
      </w:r>
      <w:r>
        <w:rPr>
          <w:b/>
          <w:sz w:val="24"/>
          <w:szCs w:val="24"/>
        </w:rPr>
        <w:t>2nd col</w:t>
      </w:r>
      <w:r w:rsidRPr="0043317A">
        <w:rPr>
          <w:b/>
          <w:sz w:val="24"/>
          <w:szCs w:val="24"/>
        </w:rPr>
        <w:t>- address the problem of nested exceptions: namely?</w:t>
      </w:r>
      <w:r w:rsidRPr="0043317A">
        <w:rPr>
          <w:sz w:val="24"/>
          <w:szCs w:val="24"/>
        </w:rPr>
        <w:br/>
      </w:r>
    </w:p>
    <w:p w:rsidR="00950D6A" w:rsidRPr="0043317A" w:rsidRDefault="00950D6A" w:rsidP="00950D6A">
      <w:pPr>
        <w:spacing w:after="0" w:line="240" w:lineRule="auto"/>
        <w:rPr>
          <w:sz w:val="24"/>
          <w:szCs w:val="24"/>
        </w:rPr>
      </w:pPr>
      <w:r w:rsidRPr="0043317A">
        <w:rPr>
          <w:sz w:val="24"/>
          <w:szCs w:val="24"/>
        </w:rPr>
        <w:t>We added an explanation on what we mean by nest</w:t>
      </w:r>
      <w:r>
        <w:rPr>
          <w:sz w:val="24"/>
          <w:szCs w:val="24"/>
        </w:rPr>
        <w:t>ed</w:t>
      </w:r>
      <w:r w:rsidRPr="0043317A">
        <w:rPr>
          <w:sz w:val="24"/>
          <w:szCs w:val="24"/>
        </w:rPr>
        <w:t xml:space="preserve"> exceptions and how our approach focuses on the root exception.  There is no need to consider the inner exceptions since fixing the root exception (i.e., the one that triggered </w:t>
      </w:r>
      <w:r>
        <w:rPr>
          <w:sz w:val="24"/>
          <w:szCs w:val="24"/>
        </w:rPr>
        <w:t>the inner exceptions</w:t>
      </w:r>
      <w:r w:rsidRPr="0043317A">
        <w:rPr>
          <w:sz w:val="24"/>
          <w:szCs w:val="24"/>
        </w:rPr>
        <w:t xml:space="preserve">) will eventually fix the other problems.  </w:t>
      </w:r>
      <w:commentRangeStart w:id="7"/>
      <w:r w:rsidRPr="0043317A">
        <w:rPr>
          <w:sz w:val="24"/>
          <w:szCs w:val="24"/>
        </w:rPr>
        <w:t>Please see the first paragraph of Section 4.2.</w:t>
      </w:r>
      <w:commentRangeEnd w:id="7"/>
      <w:r w:rsidR="002A540F">
        <w:rPr>
          <w:rStyle w:val="CommentReference"/>
        </w:rPr>
        <w:commentReference w:id="7"/>
      </w:r>
    </w:p>
    <w:p w:rsidR="00950D6A" w:rsidRDefault="00950D6A" w:rsidP="00950D6A">
      <w:pPr>
        <w:spacing w:after="0" w:line="240" w:lineRule="auto"/>
        <w:rPr>
          <w:b/>
          <w:sz w:val="24"/>
          <w:szCs w:val="24"/>
        </w:rPr>
      </w:pPr>
    </w:p>
    <w:p w:rsidR="00950D6A" w:rsidRPr="0043317A" w:rsidRDefault="00950D6A" w:rsidP="00950D6A">
      <w:pPr>
        <w:spacing w:after="0" w:line="240" w:lineRule="auto"/>
        <w:rPr>
          <w:b/>
          <w:sz w:val="24"/>
          <w:szCs w:val="24"/>
        </w:rPr>
      </w:pPr>
      <w:r w:rsidRPr="0043317A">
        <w:rPr>
          <w:b/>
          <w:sz w:val="24"/>
          <w:szCs w:val="24"/>
        </w:rPr>
        <w:t>R2.3. Page 5, 1st col</w:t>
      </w:r>
      <w:proofErr w:type="gramStart"/>
      <w:r w:rsidRPr="0043317A">
        <w:rPr>
          <w:b/>
          <w:sz w:val="24"/>
          <w:szCs w:val="24"/>
        </w:rPr>
        <w:t>.</w:t>
      </w:r>
      <w:proofErr w:type="gramEnd"/>
      <w:r w:rsidRPr="0043317A">
        <w:rPr>
          <w:b/>
          <w:sz w:val="24"/>
          <w:szCs w:val="24"/>
        </w:rPr>
        <w:br/>
        <w:t>- for our directed: missing noun</w:t>
      </w:r>
      <w:r w:rsidRPr="0043317A">
        <w:rPr>
          <w:b/>
          <w:sz w:val="24"/>
          <w:szCs w:val="24"/>
        </w:rPr>
        <w:br/>
        <w:t>- does not necessary -&gt; does not necessarily</w:t>
      </w:r>
      <w:r w:rsidRPr="0043317A">
        <w:rPr>
          <w:b/>
          <w:sz w:val="24"/>
          <w:szCs w:val="24"/>
        </w:rPr>
        <w:br/>
        <w:t>- allows to reach -&gt; allows one to reach</w:t>
      </w:r>
    </w:p>
    <w:p w:rsidR="00950D6A" w:rsidRPr="0043317A" w:rsidRDefault="00950D6A" w:rsidP="00950D6A">
      <w:pPr>
        <w:spacing w:after="0" w:line="240" w:lineRule="auto"/>
        <w:rPr>
          <w:sz w:val="24"/>
          <w:szCs w:val="24"/>
        </w:rPr>
      </w:pPr>
      <w:proofErr w:type="gramStart"/>
      <w:r w:rsidRPr="0043317A">
        <w:rPr>
          <w:sz w:val="24"/>
          <w:szCs w:val="24"/>
        </w:rPr>
        <w:t>Fixed.</w:t>
      </w:r>
      <w:proofErr w:type="gramEnd"/>
    </w:p>
    <w:p w:rsidR="00950D6A" w:rsidRDefault="00950D6A" w:rsidP="00950D6A">
      <w:pPr>
        <w:spacing w:after="0" w:line="240" w:lineRule="auto"/>
        <w:rPr>
          <w:b/>
          <w:sz w:val="24"/>
          <w:szCs w:val="24"/>
        </w:rPr>
      </w:pPr>
    </w:p>
    <w:p w:rsidR="00950D6A" w:rsidRPr="0043317A" w:rsidRDefault="00950D6A" w:rsidP="00950D6A">
      <w:pPr>
        <w:spacing w:after="0" w:line="240" w:lineRule="auto"/>
        <w:rPr>
          <w:sz w:val="24"/>
          <w:szCs w:val="24"/>
        </w:rPr>
      </w:pPr>
      <w:r w:rsidRPr="0043317A">
        <w:rPr>
          <w:b/>
          <w:sz w:val="24"/>
          <w:szCs w:val="24"/>
        </w:rPr>
        <w:t>R2.4. Page 5, 2nd col</w:t>
      </w:r>
      <w:r w:rsidRPr="0043317A">
        <w:rPr>
          <w:b/>
          <w:sz w:val="24"/>
          <w:szCs w:val="24"/>
        </w:rPr>
        <w:br/>
        <w:t>- Bytecode -&gt; byte code</w:t>
      </w:r>
      <w:r w:rsidRPr="0043317A">
        <w:rPr>
          <w:b/>
          <w:sz w:val="24"/>
          <w:szCs w:val="24"/>
        </w:rPr>
        <w:br/>
        <w:t>- in Fig. 4, what is the entry?</w:t>
      </w:r>
      <w:r w:rsidRPr="0043317A">
        <w:rPr>
          <w:b/>
          <w:sz w:val="24"/>
          <w:szCs w:val="24"/>
        </w:rPr>
        <w:br/>
        <w:t xml:space="preserve">- </w:t>
      </w:r>
      <w:proofErr w:type="gramStart"/>
      <w:r w:rsidRPr="0043317A">
        <w:rPr>
          <w:b/>
          <w:sz w:val="24"/>
          <w:szCs w:val="24"/>
        </w:rPr>
        <w:t>did</w:t>
      </w:r>
      <w:proofErr w:type="gramEnd"/>
      <w:r w:rsidRPr="0043317A">
        <w:rPr>
          <w:b/>
          <w:sz w:val="24"/>
          <w:szCs w:val="24"/>
        </w:rPr>
        <w:t xml:space="preserve"> you take WALA's slicer as-is or did you have to extend it?</w:t>
      </w:r>
      <w:r w:rsidRPr="0043317A">
        <w:rPr>
          <w:b/>
          <w:sz w:val="24"/>
          <w:szCs w:val="24"/>
        </w:rPr>
        <w:br/>
      </w:r>
    </w:p>
    <w:p w:rsidR="00950D6A" w:rsidRPr="0043317A" w:rsidRDefault="00950D6A" w:rsidP="00950D6A">
      <w:pPr>
        <w:spacing w:after="0" w:line="240" w:lineRule="auto"/>
        <w:rPr>
          <w:sz w:val="24"/>
          <w:szCs w:val="24"/>
        </w:rPr>
      </w:pPr>
      <w:r w:rsidRPr="0043317A">
        <w:rPr>
          <w:sz w:val="24"/>
          <w:szCs w:val="24"/>
        </w:rPr>
        <w:t>We reviewed Fig. 4 and fixed the figure by specifying the entry. We did not have to extend WALA. We used it as it is. We modified the text to reflect this.</w:t>
      </w:r>
      <w:ins w:id="8" w:author="Wahab" w:date="2016-01-12T19:35:00Z">
        <w:r w:rsidR="002A540F">
          <w:rPr>
            <w:sz w:val="24"/>
            <w:szCs w:val="24"/>
          </w:rPr>
          <w:t xml:space="preserve"> </w:t>
        </w:r>
        <w:r w:rsidR="002A540F" w:rsidRPr="002A540F">
          <w:rPr>
            <w:sz w:val="24"/>
            <w:szCs w:val="24"/>
            <w:highlight w:val="yellow"/>
            <w:rPrChange w:id="9" w:author="Wahab" w:date="2016-01-12T19:35:00Z">
              <w:rPr>
                <w:sz w:val="24"/>
                <w:szCs w:val="24"/>
              </w:rPr>
            </w:rPrChange>
          </w:rPr>
          <w:t>Please see Page XXX / Paragraph YYY</w:t>
        </w:r>
        <w:r w:rsidR="002A540F">
          <w:rPr>
            <w:sz w:val="24"/>
            <w:szCs w:val="24"/>
          </w:rPr>
          <w:t>.</w:t>
        </w:r>
      </w:ins>
    </w:p>
    <w:p w:rsidR="00950D6A" w:rsidRDefault="00950D6A" w:rsidP="00950D6A">
      <w:pPr>
        <w:spacing w:after="0" w:line="240" w:lineRule="auto"/>
        <w:rPr>
          <w:b/>
          <w:sz w:val="24"/>
          <w:szCs w:val="24"/>
        </w:rPr>
      </w:pPr>
    </w:p>
    <w:p w:rsidR="00950D6A" w:rsidRDefault="00950D6A" w:rsidP="00950D6A">
      <w:pPr>
        <w:spacing w:after="0" w:line="240" w:lineRule="auto"/>
        <w:rPr>
          <w:sz w:val="24"/>
          <w:szCs w:val="24"/>
        </w:rPr>
      </w:pPr>
      <w:r w:rsidRPr="0043317A">
        <w:rPr>
          <w:b/>
          <w:sz w:val="24"/>
          <w:szCs w:val="24"/>
        </w:rPr>
        <w:t>R2.5. Page 6, 1st col</w:t>
      </w:r>
      <w:r w:rsidRPr="0043317A">
        <w:rPr>
          <w:b/>
          <w:sz w:val="24"/>
          <w:szCs w:val="24"/>
        </w:rPr>
        <w:br/>
      </w:r>
      <w:commentRangeStart w:id="10"/>
      <w:r w:rsidRPr="0043317A">
        <w:rPr>
          <w:b/>
          <w:sz w:val="24"/>
          <w:szCs w:val="24"/>
        </w:rPr>
        <w:t>- Fig.5: do you call WALA's slicer?</w:t>
      </w:r>
      <w:r w:rsidRPr="0043317A">
        <w:rPr>
          <w:b/>
          <w:sz w:val="24"/>
          <w:szCs w:val="24"/>
        </w:rPr>
        <w:br/>
      </w:r>
      <w:commentRangeEnd w:id="10"/>
      <w:r w:rsidR="002A540F">
        <w:rPr>
          <w:rStyle w:val="CommentReference"/>
        </w:rPr>
        <w:commentReference w:id="10"/>
      </w:r>
      <w:r w:rsidRPr="0043317A">
        <w:rPr>
          <w:b/>
          <w:sz w:val="24"/>
          <w:szCs w:val="24"/>
        </w:rPr>
        <w:t>- Fig.5: the two arrows in line 7 are fairly non-standard</w:t>
      </w:r>
      <w:r w:rsidRPr="0043317A">
        <w:rPr>
          <w:b/>
          <w:sz w:val="24"/>
          <w:szCs w:val="24"/>
        </w:rPr>
        <w:br/>
        <w:t>- Fig.5: typo in 'slide'</w:t>
      </w:r>
      <w:r w:rsidRPr="0043317A">
        <w:rPr>
          <w:b/>
          <w:sz w:val="24"/>
          <w:szCs w:val="24"/>
        </w:rPr>
        <w:br/>
        <w:t>- states transitions -&gt; state transitions (everywhere</w:t>
      </w:r>
      <w:proofErr w:type="gramStart"/>
      <w:r w:rsidRPr="0043317A">
        <w:rPr>
          <w:b/>
          <w:sz w:val="24"/>
          <w:szCs w:val="24"/>
        </w:rPr>
        <w:t>)</w:t>
      </w:r>
      <w:proofErr w:type="gramEnd"/>
      <w:r w:rsidRPr="0043317A">
        <w:rPr>
          <w:b/>
          <w:sz w:val="24"/>
          <w:szCs w:val="24"/>
        </w:rPr>
        <w:br/>
      </w:r>
      <w:r w:rsidRPr="0043317A">
        <w:rPr>
          <w:sz w:val="24"/>
          <w:szCs w:val="24"/>
        </w:rPr>
        <w:t>Fixed.</w:t>
      </w:r>
    </w:p>
    <w:p w:rsidR="00950D6A" w:rsidRPr="0043317A" w:rsidRDefault="00950D6A" w:rsidP="00950D6A">
      <w:pPr>
        <w:spacing w:after="0" w:line="240" w:lineRule="auto"/>
        <w:rPr>
          <w:sz w:val="24"/>
          <w:szCs w:val="24"/>
        </w:rPr>
      </w:pPr>
    </w:p>
    <w:p w:rsidR="00950D6A" w:rsidRDefault="00950D6A" w:rsidP="00950D6A">
      <w:pPr>
        <w:spacing w:after="0" w:line="240" w:lineRule="auto"/>
        <w:rPr>
          <w:b/>
          <w:sz w:val="24"/>
          <w:szCs w:val="24"/>
        </w:rPr>
      </w:pPr>
      <w:r w:rsidRPr="00D36083">
        <w:rPr>
          <w:b/>
          <w:sz w:val="24"/>
          <w:szCs w:val="24"/>
        </w:rPr>
        <w:t>R2.6 Page 6, 2nd col</w:t>
      </w:r>
      <w:r w:rsidRPr="00D36083">
        <w:rPr>
          <w:b/>
          <w:sz w:val="24"/>
          <w:szCs w:val="24"/>
        </w:rPr>
        <w:br/>
        <w:t>- why does serialization help with optimization?</w:t>
      </w:r>
    </w:p>
    <w:p w:rsidR="00950D6A" w:rsidRDefault="00950D6A" w:rsidP="00950D6A">
      <w:pPr>
        <w:spacing w:after="0" w:line="240" w:lineRule="auto"/>
        <w:rPr>
          <w:b/>
          <w:sz w:val="24"/>
          <w:szCs w:val="24"/>
        </w:rPr>
      </w:pPr>
    </w:p>
    <w:p w:rsidR="00950D6A" w:rsidRPr="00D36083" w:rsidRDefault="00950D6A" w:rsidP="00950D6A">
      <w:pPr>
        <w:spacing w:after="0" w:line="240" w:lineRule="auto"/>
        <w:rPr>
          <w:sz w:val="24"/>
          <w:szCs w:val="24"/>
        </w:rPr>
      </w:pPr>
      <w:r w:rsidRPr="00D36083">
        <w:rPr>
          <w:sz w:val="24"/>
          <w:szCs w:val="24"/>
        </w:rPr>
        <w:t>We are no longer using seri</w:t>
      </w:r>
      <w:r w:rsidR="008E3E04">
        <w:rPr>
          <w:sz w:val="24"/>
          <w:szCs w:val="24"/>
        </w:rPr>
        <w:t>a</w:t>
      </w:r>
      <w:r w:rsidRPr="00D36083">
        <w:rPr>
          <w:sz w:val="24"/>
          <w:szCs w:val="24"/>
        </w:rPr>
        <w:t>li</w:t>
      </w:r>
      <w:r w:rsidR="008E3E04">
        <w:rPr>
          <w:sz w:val="24"/>
          <w:szCs w:val="24"/>
        </w:rPr>
        <w:t>za</w:t>
      </w:r>
      <w:r w:rsidRPr="00D36083">
        <w:rPr>
          <w:sz w:val="24"/>
          <w:szCs w:val="24"/>
        </w:rPr>
        <w:t>tion</w:t>
      </w:r>
      <w:ins w:id="11" w:author="Wahab" w:date="2016-01-12T19:36:00Z">
        <w:r w:rsidR="002A540F">
          <w:rPr>
            <w:sz w:val="24"/>
            <w:szCs w:val="24"/>
          </w:rPr>
          <w:t xml:space="preserve"> in this paper</w:t>
        </w:r>
      </w:ins>
      <w:r w:rsidRPr="00D36083">
        <w:rPr>
          <w:sz w:val="24"/>
          <w:szCs w:val="24"/>
        </w:rPr>
        <w:t xml:space="preserve">. </w:t>
      </w:r>
      <w:commentRangeStart w:id="12"/>
      <w:r w:rsidRPr="00D36083">
        <w:rPr>
          <w:sz w:val="24"/>
          <w:szCs w:val="24"/>
        </w:rPr>
        <w:t xml:space="preserve">We have modified completely the way test cases are being generated. </w:t>
      </w:r>
      <w:commentRangeEnd w:id="12"/>
      <w:r w:rsidR="002A540F">
        <w:rPr>
          <w:rStyle w:val="CommentReference"/>
        </w:rPr>
        <w:commentReference w:id="12"/>
      </w:r>
      <w:r w:rsidRPr="00D36083">
        <w:rPr>
          <w:sz w:val="24"/>
          <w:szCs w:val="24"/>
        </w:rPr>
        <w:t xml:space="preserve">Please refer to the newly added section, Section 4.6. </w:t>
      </w:r>
      <w:r w:rsidRPr="00D36083">
        <w:rPr>
          <w:sz w:val="24"/>
          <w:szCs w:val="24"/>
        </w:rPr>
        <w:br/>
      </w:r>
    </w:p>
    <w:p w:rsidR="00950D6A" w:rsidRPr="0043317A" w:rsidRDefault="00950D6A" w:rsidP="00950D6A">
      <w:pPr>
        <w:spacing w:after="0" w:line="240" w:lineRule="auto"/>
        <w:rPr>
          <w:sz w:val="24"/>
          <w:szCs w:val="24"/>
        </w:rPr>
      </w:pPr>
      <w:r w:rsidRPr="0043317A">
        <w:rPr>
          <w:b/>
          <w:sz w:val="24"/>
          <w:szCs w:val="24"/>
        </w:rPr>
        <w:t>R2.7. Page 7, 1st col</w:t>
      </w:r>
      <w:r w:rsidRPr="0043317A">
        <w:rPr>
          <w:b/>
          <w:sz w:val="24"/>
          <w:szCs w:val="24"/>
        </w:rPr>
        <w:br/>
        <w:t>- Can we use crash traces ... to reproduce on-field bugs: why should</w:t>
      </w:r>
      <w:r w:rsidRPr="0043317A">
        <w:rPr>
          <w:b/>
          <w:sz w:val="24"/>
          <w:szCs w:val="24"/>
        </w:rPr>
        <w:br/>
        <w:t>the answer be anything other than 'yes'? Be more specific.</w:t>
      </w:r>
      <w:r w:rsidRPr="0043317A">
        <w:rPr>
          <w:b/>
          <w:sz w:val="24"/>
          <w:szCs w:val="24"/>
        </w:rPr>
        <w:br/>
      </w:r>
    </w:p>
    <w:p w:rsidR="00950D6A" w:rsidRDefault="00950D6A" w:rsidP="00950D6A">
      <w:pPr>
        <w:spacing w:after="0" w:line="240" w:lineRule="auto"/>
        <w:rPr>
          <w:sz w:val="24"/>
          <w:szCs w:val="24"/>
        </w:rPr>
      </w:pPr>
      <w:commentRangeStart w:id="13"/>
      <w:r>
        <w:rPr>
          <w:sz w:val="24"/>
          <w:szCs w:val="24"/>
        </w:rPr>
        <w:t xml:space="preserve">The emphasis here is really on using directed model checking with stack traces (from which we extract program slices) in a reasonable amount of time. The efficiency of the approach is important here since most model checking techniques (in different areas) suffer from efficiency </w:t>
      </w:r>
      <w:r>
        <w:rPr>
          <w:sz w:val="24"/>
          <w:szCs w:val="24"/>
        </w:rPr>
        <w:lastRenderedPageBreak/>
        <w:t>problems. Our experiments (including the new ones we include in this journal version of the paper) show that we can reproduce a bug in 80% of the cases in average time of 19 minutes.</w:t>
      </w:r>
      <w:commentRangeEnd w:id="13"/>
      <w:r w:rsidR="002A540F">
        <w:rPr>
          <w:rStyle w:val="CommentReference"/>
        </w:rPr>
        <w:commentReference w:id="13"/>
      </w:r>
    </w:p>
    <w:p w:rsidR="00950D6A" w:rsidRPr="0043317A" w:rsidRDefault="00950D6A" w:rsidP="00950D6A">
      <w:pPr>
        <w:spacing w:after="0" w:line="240" w:lineRule="auto"/>
        <w:rPr>
          <w:sz w:val="24"/>
          <w:szCs w:val="24"/>
        </w:rPr>
      </w:pPr>
    </w:p>
    <w:p w:rsidR="00950D6A" w:rsidRPr="0043317A" w:rsidRDefault="00950D6A" w:rsidP="00950D6A">
      <w:pPr>
        <w:spacing w:after="0" w:line="240" w:lineRule="auto"/>
        <w:rPr>
          <w:sz w:val="24"/>
          <w:szCs w:val="24"/>
        </w:rPr>
      </w:pPr>
    </w:p>
    <w:p w:rsidR="00950D6A" w:rsidRPr="0043317A" w:rsidRDefault="00950D6A" w:rsidP="00950D6A">
      <w:pPr>
        <w:spacing w:after="0" w:line="240" w:lineRule="auto"/>
        <w:rPr>
          <w:rFonts w:cs="TimesNewRomanPSMT"/>
          <w:b/>
          <w:sz w:val="24"/>
          <w:szCs w:val="24"/>
          <w:lang w:val="en-CA"/>
        </w:rPr>
      </w:pPr>
      <w:r w:rsidRPr="0043317A">
        <w:rPr>
          <w:b/>
          <w:sz w:val="24"/>
          <w:szCs w:val="24"/>
        </w:rPr>
        <w:t>R2.8.Page 8, 1st col</w:t>
      </w:r>
      <w:r w:rsidRPr="0043317A">
        <w:rPr>
          <w:b/>
          <w:sz w:val="24"/>
          <w:szCs w:val="24"/>
        </w:rPr>
        <w:br/>
        <w:t xml:space="preserve">- fonts in line 29 </w:t>
      </w:r>
      <w:r w:rsidRPr="0043317A">
        <w:rPr>
          <w:b/>
          <w:sz w:val="24"/>
          <w:szCs w:val="24"/>
        </w:rPr>
        <w:br/>
        <w:t>Page 9, 1st col</w:t>
      </w:r>
      <w:r w:rsidRPr="0043317A">
        <w:rPr>
          <w:b/>
          <w:sz w:val="24"/>
          <w:szCs w:val="24"/>
        </w:rPr>
        <w:br/>
        <w:t>- lines and the replaced -&gt; lines and then replaced</w:t>
      </w:r>
      <w:r w:rsidRPr="0043317A">
        <w:rPr>
          <w:b/>
          <w:sz w:val="24"/>
          <w:szCs w:val="24"/>
        </w:rPr>
        <w:br/>
        <w:t>Page 9, 2nd col</w:t>
      </w:r>
      <w:r w:rsidRPr="0043317A">
        <w:rPr>
          <w:b/>
          <w:sz w:val="24"/>
          <w:szCs w:val="24"/>
        </w:rPr>
        <w:br/>
        <w:t>- We believe that JCHARMING ..: what prevents you from checking it?</w:t>
      </w:r>
    </w:p>
    <w:p w:rsidR="00950D6A" w:rsidRPr="0043317A" w:rsidRDefault="00950D6A" w:rsidP="00950D6A">
      <w:pPr>
        <w:spacing w:after="0" w:line="240" w:lineRule="auto"/>
        <w:rPr>
          <w:rFonts w:cs="TimesNewRomanPSMT"/>
          <w:sz w:val="24"/>
          <w:szCs w:val="24"/>
          <w:lang w:val="en-CA"/>
        </w:rPr>
      </w:pPr>
    </w:p>
    <w:p w:rsidR="00950D6A" w:rsidRPr="0043317A" w:rsidRDefault="00950D6A" w:rsidP="00950D6A">
      <w:pPr>
        <w:spacing w:after="0" w:line="240" w:lineRule="auto"/>
        <w:rPr>
          <w:rFonts w:cs="TimesNewRomanPSMT"/>
          <w:sz w:val="24"/>
          <w:szCs w:val="24"/>
          <w:lang w:val="en-CA"/>
        </w:rPr>
      </w:pPr>
      <w:r w:rsidRPr="0043317A">
        <w:rPr>
          <w:rFonts w:cs="TimesNewRomanPSMT"/>
          <w:sz w:val="24"/>
          <w:szCs w:val="24"/>
          <w:lang w:val="en-CA"/>
        </w:rPr>
        <w:t>We fixed the typos. We checked that JCHARMING works by producing test cases automatically that can be used to reproduce the bugs. We added a section on JUnit test case generation to discuss this.</w:t>
      </w:r>
      <w:ins w:id="14" w:author="Wahab" w:date="2016-01-12T19:38:00Z">
        <w:r w:rsidR="002A540F">
          <w:rPr>
            <w:rFonts w:cs="TimesNewRomanPSMT"/>
            <w:sz w:val="24"/>
            <w:szCs w:val="24"/>
            <w:lang w:val="en-CA"/>
          </w:rPr>
          <w:t xml:space="preserve"> Please see Section </w:t>
        </w:r>
        <w:r w:rsidR="002A540F" w:rsidRPr="002A540F">
          <w:rPr>
            <w:rFonts w:cs="TimesNewRomanPSMT"/>
            <w:sz w:val="24"/>
            <w:szCs w:val="24"/>
            <w:highlight w:val="yellow"/>
            <w:lang w:val="en-CA"/>
            <w:rPrChange w:id="15" w:author="Wahab" w:date="2016-01-12T19:38:00Z">
              <w:rPr>
                <w:rFonts w:cs="TimesNewRomanPSMT"/>
                <w:sz w:val="24"/>
                <w:szCs w:val="24"/>
                <w:lang w:val="en-CA"/>
              </w:rPr>
            </w:rPrChange>
          </w:rPr>
          <w:t>XXX.</w:t>
        </w:r>
      </w:ins>
    </w:p>
    <w:p w:rsidR="00950D6A" w:rsidRPr="0043317A" w:rsidRDefault="00950D6A" w:rsidP="00950D6A">
      <w:pPr>
        <w:spacing w:after="0" w:line="240" w:lineRule="auto"/>
        <w:rPr>
          <w:rFonts w:cs="TimesNewRomanPSMT"/>
          <w:sz w:val="24"/>
          <w:szCs w:val="24"/>
          <w:lang w:val="en-CA"/>
        </w:rPr>
      </w:pPr>
    </w:p>
    <w:p w:rsidR="00950D6A" w:rsidRPr="0043317A" w:rsidRDefault="00950D6A" w:rsidP="00950D6A">
      <w:pPr>
        <w:spacing w:after="0" w:line="240" w:lineRule="auto"/>
        <w:rPr>
          <w:rFonts w:cs="TimesNewRomanPSMT"/>
          <w:b/>
          <w:sz w:val="24"/>
          <w:szCs w:val="24"/>
          <w:lang w:val="en-CA"/>
        </w:rPr>
      </w:pPr>
      <w:r w:rsidRPr="0043317A">
        <w:rPr>
          <w:rFonts w:cs="TimesNewRomanPSMT"/>
          <w:b/>
          <w:sz w:val="24"/>
          <w:szCs w:val="24"/>
          <w:lang w:val="en-CA"/>
        </w:rPr>
        <w:t>Reviewer 3:</w:t>
      </w:r>
    </w:p>
    <w:p w:rsidR="00950D6A" w:rsidRPr="0043317A" w:rsidRDefault="00950D6A" w:rsidP="00950D6A">
      <w:pPr>
        <w:spacing w:after="0" w:line="240" w:lineRule="auto"/>
        <w:rPr>
          <w:rFonts w:cs="TimesNewRomanPSMT"/>
          <w:sz w:val="24"/>
          <w:szCs w:val="24"/>
          <w:lang w:val="en-CA"/>
        </w:rPr>
      </w:pPr>
    </w:p>
    <w:p w:rsidR="00950D6A" w:rsidRDefault="00950D6A" w:rsidP="00950D6A">
      <w:pPr>
        <w:spacing w:after="0" w:line="240" w:lineRule="auto"/>
      </w:pPr>
      <w:r w:rsidRPr="00033500">
        <w:rPr>
          <w:b/>
          <w:sz w:val="24"/>
          <w:szCs w:val="24"/>
        </w:rPr>
        <w:t>R3.1 In section IV.D, it would be good to have a bit more description (maybe an example) of how the backwards slice information is used to guide the model checker, since this is the central idea. The 7 lines quite formal description does not seem adequate (and is IMO not so easy to follow).</w:t>
      </w:r>
      <w:r w:rsidRPr="0043317A">
        <w:rPr>
          <w:b/>
          <w:sz w:val="24"/>
          <w:szCs w:val="24"/>
        </w:rPr>
        <w:br/>
      </w:r>
      <w:r w:rsidRPr="0043317A">
        <w:rPr>
          <w:sz w:val="24"/>
          <w:szCs w:val="24"/>
        </w:rPr>
        <w:br/>
      </w:r>
      <w:r>
        <w:rPr>
          <w:sz w:val="24"/>
          <w:szCs w:val="24"/>
        </w:rPr>
        <w:t xml:space="preserve">We added </w:t>
      </w:r>
      <w:r w:rsidR="001F4A83">
        <w:rPr>
          <w:sz w:val="24"/>
          <w:szCs w:val="24"/>
        </w:rPr>
        <w:t>a paragraph right after the formal description</w:t>
      </w:r>
      <w:r>
        <w:rPr>
          <w:sz w:val="24"/>
          <w:szCs w:val="24"/>
        </w:rPr>
        <w:t xml:space="preserve"> to clarify the process. </w:t>
      </w:r>
      <w:ins w:id="16" w:author="Wahab" w:date="2016-01-12T19:38:00Z">
        <w:r w:rsidR="002A540F">
          <w:rPr>
            <w:sz w:val="24"/>
            <w:szCs w:val="24"/>
          </w:rPr>
          <w:t xml:space="preserve">Please see XXX. </w:t>
        </w:r>
      </w:ins>
      <w:r>
        <w:rPr>
          <w:sz w:val="24"/>
          <w:szCs w:val="24"/>
        </w:rPr>
        <w:t xml:space="preserve">The idea is that instead of going through all the states of the program as a complete model checker would do, the backward slice </w:t>
      </w:r>
      <w:r>
        <w:t>directs the model checker to explore only the states that might reach the targeted frame.</w:t>
      </w:r>
    </w:p>
    <w:p w:rsidR="00950D6A" w:rsidRDefault="00950D6A" w:rsidP="00950D6A">
      <w:pPr>
        <w:spacing w:after="0" w:line="240" w:lineRule="auto"/>
        <w:rPr>
          <w:sz w:val="24"/>
          <w:szCs w:val="24"/>
        </w:rPr>
      </w:pPr>
    </w:p>
    <w:p w:rsidR="00950D6A" w:rsidRPr="0043317A" w:rsidRDefault="00950D6A" w:rsidP="00950D6A">
      <w:pPr>
        <w:spacing w:after="0" w:line="240" w:lineRule="auto"/>
        <w:rPr>
          <w:sz w:val="24"/>
          <w:szCs w:val="24"/>
        </w:rPr>
      </w:pPr>
    </w:p>
    <w:p w:rsidR="00950D6A" w:rsidRDefault="00950D6A" w:rsidP="00950D6A">
      <w:pPr>
        <w:spacing w:after="0" w:line="240" w:lineRule="auto"/>
        <w:rPr>
          <w:b/>
          <w:sz w:val="24"/>
          <w:szCs w:val="24"/>
        </w:rPr>
      </w:pPr>
      <w:r w:rsidRPr="0043317A">
        <w:rPr>
          <w:b/>
          <w:sz w:val="24"/>
          <w:szCs w:val="24"/>
        </w:rPr>
        <w:t>R3.1 One thing that needs to be fixed is "Figure 5", the algorithm for computing the union of slices (</w:t>
      </w:r>
      <w:proofErr w:type="gramStart"/>
      <w:r w:rsidRPr="0043317A">
        <w:rPr>
          <w:b/>
          <w:sz w:val="24"/>
          <w:szCs w:val="24"/>
        </w:rPr>
        <w:t>btw.,</w:t>
      </w:r>
      <w:proofErr w:type="gramEnd"/>
      <w:r w:rsidRPr="0043317A">
        <w:rPr>
          <w:b/>
          <w:sz w:val="24"/>
          <w:szCs w:val="24"/>
        </w:rPr>
        <w:t xml:space="preserve"> it's not really a figure). There are some inconsistencies (or bugs) in there</w:t>
      </w:r>
      <w:proofErr w:type="gramStart"/>
      <w:r w:rsidRPr="0043317A">
        <w:rPr>
          <w:b/>
          <w:sz w:val="24"/>
          <w:szCs w:val="24"/>
        </w:rPr>
        <w:t>:</w:t>
      </w:r>
      <w:proofErr w:type="gramEnd"/>
      <w:r w:rsidRPr="0043317A">
        <w:rPr>
          <w:b/>
          <w:sz w:val="24"/>
          <w:szCs w:val="24"/>
        </w:rPr>
        <w:br/>
        <w:t xml:space="preserve">- </w:t>
      </w:r>
      <w:proofErr w:type="spellStart"/>
      <w:r w:rsidRPr="0043317A">
        <w:rPr>
          <w:b/>
          <w:sz w:val="24"/>
          <w:szCs w:val="24"/>
        </w:rPr>
        <w:t>CurrentFrames</w:t>
      </w:r>
      <w:proofErr w:type="spellEnd"/>
      <w:r w:rsidRPr="0043317A">
        <w:rPr>
          <w:b/>
          <w:sz w:val="24"/>
          <w:szCs w:val="24"/>
        </w:rPr>
        <w:t xml:space="preserve"> = frames[</w:t>
      </w:r>
      <w:proofErr w:type="spellStart"/>
      <w:r w:rsidRPr="0043317A">
        <w:rPr>
          <w:b/>
          <w:sz w:val="24"/>
          <w:szCs w:val="24"/>
        </w:rPr>
        <w:t>i</w:t>
      </w:r>
      <w:proofErr w:type="spellEnd"/>
      <w:r w:rsidRPr="0043317A">
        <w:rPr>
          <w:b/>
          <w:sz w:val="24"/>
          <w:szCs w:val="24"/>
        </w:rPr>
        <w:t xml:space="preserve">] when </w:t>
      </w:r>
      <w:proofErr w:type="spellStart"/>
      <w:r w:rsidRPr="0043317A">
        <w:rPr>
          <w:b/>
          <w:sz w:val="24"/>
          <w:szCs w:val="24"/>
        </w:rPr>
        <w:t>i</w:t>
      </w:r>
      <w:proofErr w:type="spellEnd"/>
      <w:r w:rsidRPr="0043317A">
        <w:rPr>
          <w:b/>
          <w:sz w:val="24"/>
          <w:szCs w:val="24"/>
        </w:rPr>
        <w:t xml:space="preserve"> has not been initialized</w:t>
      </w:r>
      <w:r w:rsidRPr="0043317A">
        <w:rPr>
          <w:b/>
          <w:sz w:val="24"/>
          <w:szCs w:val="24"/>
        </w:rPr>
        <w:br/>
        <w:t>- the "for" loop is a bit strange. It's neither Pascal nor C/Java like, its semantics are not completely clear</w:t>
      </w:r>
      <w:r w:rsidRPr="0043317A">
        <w:rPr>
          <w:b/>
          <w:sz w:val="24"/>
          <w:szCs w:val="24"/>
        </w:rPr>
        <w:br/>
        <w:t xml:space="preserve">- shouldn't the slice go from </w:t>
      </w:r>
      <w:proofErr w:type="spellStart"/>
      <w:r w:rsidRPr="0043317A">
        <w:rPr>
          <w:b/>
          <w:sz w:val="24"/>
          <w:szCs w:val="24"/>
        </w:rPr>
        <w:t>CurrentFrame</w:t>
      </w:r>
      <w:proofErr w:type="spellEnd"/>
      <w:r w:rsidRPr="0043317A">
        <w:rPr>
          <w:b/>
          <w:sz w:val="24"/>
          <w:szCs w:val="24"/>
        </w:rPr>
        <w:t xml:space="preserve"> to </w:t>
      </w:r>
      <w:proofErr w:type="gramStart"/>
      <w:r w:rsidRPr="0043317A">
        <w:rPr>
          <w:b/>
          <w:sz w:val="24"/>
          <w:szCs w:val="24"/>
        </w:rPr>
        <w:t>Frame[</w:t>
      </w:r>
      <w:proofErr w:type="spellStart"/>
      <w:proofErr w:type="gramEnd"/>
      <w:r w:rsidRPr="0043317A">
        <w:rPr>
          <w:b/>
          <w:sz w:val="24"/>
          <w:szCs w:val="24"/>
        </w:rPr>
        <w:t>i+offset</w:t>
      </w:r>
      <w:proofErr w:type="spellEnd"/>
      <w:r w:rsidRPr="0043317A">
        <w:rPr>
          <w:b/>
          <w:sz w:val="24"/>
          <w:szCs w:val="24"/>
        </w:rPr>
        <w:t>]?</w:t>
      </w:r>
      <w:r w:rsidRPr="0043317A">
        <w:rPr>
          <w:b/>
          <w:sz w:val="24"/>
          <w:szCs w:val="24"/>
        </w:rPr>
        <w:br/>
        <w:t>- "Slide" should be "Slice"</w:t>
      </w:r>
      <w:r w:rsidRPr="0043317A">
        <w:rPr>
          <w:b/>
          <w:sz w:val="24"/>
          <w:szCs w:val="24"/>
        </w:rPr>
        <w:br/>
        <w:t>- I wonder if the description cannot be simplified. I mean, the branch/offset is just for ignoring corrupted entries, right?</w:t>
      </w:r>
    </w:p>
    <w:p w:rsidR="00950D6A" w:rsidRDefault="00950D6A" w:rsidP="00950D6A">
      <w:pPr>
        <w:spacing w:after="0" w:line="240" w:lineRule="auto"/>
        <w:rPr>
          <w:b/>
          <w:sz w:val="24"/>
          <w:szCs w:val="24"/>
        </w:rPr>
      </w:pPr>
    </w:p>
    <w:p w:rsidR="00950D6A" w:rsidRDefault="00950D6A" w:rsidP="00950D6A">
      <w:r>
        <w:rPr>
          <w:sz w:val="24"/>
          <w:szCs w:val="24"/>
        </w:rPr>
        <w:t xml:space="preserve">We fixed the algorithm. As for the last point, </w:t>
      </w:r>
      <w:r>
        <w:t>the branch/offset is used to ignore corrupted entries. The main purpose, however</w:t>
      </w:r>
      <w:proofErr w:type="gramStart"/>
      <w:r>
        <w:t>,  is</w:t>
      </w:r>
      <w:proofErr w:type="gramEnd"/>
      <w:r>
        <w:t xml:space="preserve"> to find the smallest slice connecting all the frames.</w:t>
      </w:r>
    </w:p>
    <w:p w:rsidR="00950D6A" w:rsidRPr="0043317A" w:rsidRDefault="00950D6A" w:rsidP="00950D6A">
      <w:pPr>
        <w:spacing w:after="0" w:line="240" w:lineRule="auto"/>
        <w:rPr>
          <w:sz w:val="24"/>
          <w:szCs w:val="24"/>
          <w:lang w:val="en-CA"/>
        </w:rPr>
      </w:pPr>
      <w:r w:rsidRPr="0043317A">
        <w:rPr>
          <w:b/>
          <w:sz w:val="24"/>
          <w:szCs w:val="24"/>
        </w:rPr>
        <w:t>R3.3 Minor issues</w:t>
      </w:r>
      <w:proofErr w:type="gramStart"/>
      <w:r w:rsidRPr="0043317A">
        <w:rPr>
          <w:b/>
          <w:sz w:val="24"/>
          <w:szCs w:val="24"/>
        </w:rPr>
        <w:t>:</w:t>
      </w:r>
      <w:proofErr w:type="gramEnd"/>
      <w:r w:rsidRPr="0043317A">
        <w:rPr>
          <w:b/>
          <w:sz w:val="24"/>
          <w:szCs w:val="24"/>
        </w:rPr>
        <w:br/>
        <w:t>- p. 2: "try (with evolutionary algorithms) to..." =&gt; tries</w:t>
      </w:r>
      <w:r w:rsidRPr="0043317A">
        <w:rPr>
          <w:b/>
          <w:sz w:val="24"/>
          <w:szCs w:val="24"/>
        </w:rPr>
        <w:br/>
        <w:t xml:space="preserve">- p. 3: "there exists a sequence of states transition x leading..." =&gt; sequence of states or </w:t>
      </w:r>
      <w:r w:rsidRPr="0043317A">
        <w:rPr>
          <w:b/>
          <w:sz w:val="24"/>
          <w:szCs w:val="24"/>
        </w:rPr>
        <w:lastRenderedPageBreak/>
        <w:t>sequence of transitions, or both?</w:t>
      </w:r>
      <w:r w:rsidRPr="0043317A">
        <w:rPr>
          <w:b/>
          <w:sz w:val="24"/>
          <w:szCs w:val="24"/>
        </w:rPr>
        <w:br/>
        <w:t xml:space="preserve">- p. 5: "for our </w:t>
      </w:r>
      <w:proofErr w:type="gramStart"/>
      <w:r w:rsidRPr="0043317A">
        <w:rPr>
          <w:b/>
          <w:sz w:val="24"/>
          <w:szCs w:val="24"/>
        </w:rPr>
        <w:t>directed, ..."</w:t>
      </w:r>
      <w:proofErr w:type="gramEnd"/>
      <w:r w:rsidRPr="0043317A">
        <w:rPr>
          <w:b/>
          <w:sz w:val="24"/>
          <w:szCs w:val="24"/>
        </w:rPr>
        <w:t xml:space="preserve"> =&gt; a noun missing?</w:t>
      </w:r>
      <w:r w:rsidRPr="0043317A">
        <w:rPr>
          <w:b/>
          <w:sz w:val="24"/>
          <w:szCs w:val="24"/>
        </w:rPr>
        <w:br/>
        <w:t xml:space="preserve">- p. 5, introduction of </w:t>
      </w:r>
      <w:proofErr w:type="spellStart"/>
      <w:r w:rsidRPr="0043317A">
        <w:rPr>
          <w:b/>
          <w:sz w:val="24"/>
          <w:szCs w:val="24"/>
        </w:rPr>
        <w:t>bslice</w:t>
      </w:r>
      <w:proofErr w:type="spellEnd"/>
      <w:r w:rsidRPr="0043317A">
        <w:rPr>
          <w:b/>
          <w:sz w:val="24"/>
          <w:szCs w:val="24"/>
        </w:rPr>
        <w:t>: my impression was that sometimes m and n are exchanged</w:t>
      </w:r>
      <w:r w:rsidRPr="0043317A">
        <w:rPr>
          <w:b/>
          <w:sz w:val="24"/>
          <w:szCs w:val="24"/>
        </w:rPr>
        <w:br/>
        <w:t>- p. 6: "that need to be" =&gt; needs</w:t>
      </w:r>
      <w:r w:rsidRPr="0043317A">
        <w:rPr>
          <w:b/>
          <w:sz w:val="24"/>
          <w:szCs w:val="24"/>
        </w:rPr>
        <w:br/>
        <w:t>- p. 6: "current sequence of states transitions x" =&gt; see above</w:t>
      </w:r>
      <w:r w:rsidRPr="0043317A">
        <w:rPr>
          <w:b/>
          <w:sz w:val="24"/>
          <w:szCs w:val="24"/>
        </w:rPr>
        <w:br/>
        <w:t>- p. 6: "satisfies a set a property" =</w:t>
      </w:r>
      <w:proofErr w:type="gramStart"/>
      <w:r w:rsidRPr="0043317A">
        <w:rPr>
          <w:b/>
          <w:sz w:val="24"/>
          <w:szCs w:val="24"/>
        </w:rPr>
        <w:t>&gt; ?</w:t>
      </w:r>
      <w:proofErr w:type="gramEnd"/>
      <w:r w:rsidRPr="0043317A">
        <w:rPr>
          <w:b/>
          <w:sz w:val="24"/>
          <w:szCs w:val="24"/>
        </w:rPr>
        <w:br/>
        <w:t>- p. 7: Case studies: The description of subject systems could be shortened.</w:t>
      </w:r>
      <w:r w:rsidRPr="0043317A">
        <w:rPr>
          <w:b/>
          <w:sz w:val="24"/>
          <w:szCs w:val="24"/>
        </w:rPr>
        <w:br/>
        <w:t>- p. 8: the example stack trace for bug #311 could be shortened to the first half, since the second half is thrown away anyway. It does not seem adequate to spend 1/3 page for that.</w:t>
      </w:r>
      <w:r w:rsidRPr="0043317A">
        <w:rPr>
          <w:b/>
          <w:sz w:val="24"/>
          <w:szCs w:val="24"/>
        </w:rPr>
        <w:br/>
      </w:r>
      <w:r w:rsidRPr="0043317A">
        <w:rPr>
          <w:sz w:val="24"/>
          <w:szCs w:val="24"/>
        </w:rPr>
        <w:br/>
      </w:r>
      <w:r w:rsidRPr="0043317A">
        <w:rPr>
          <w:sz w:val="24"/>
          <w:szCs w:val="24"/>
          <w:lang w:val="en-CA"/>
        </w:rPr>
        <w:t xml:space="preserve">We addressed all these issues, except for the last one. </w:t>
      </w:r>
      <w:commentRangeStart w:id="17"/>
      <w:r w:rsidRPr="0043317A">
        <w:rPr>
          <w:sz w:val="24"/>
          <w:szCs w:val="24"/>
          <w:lang w:val="en-CA"/>
        </w:rPr>
        <w:t xml:space="preserve">We kept the description as it is since it is a journal version of the paper. </w:t>
      </w:r>
      <w:commentRangeEnd w:id="17"/>
      <w:r w:rsidR="002A540F">
        <w:rPr>
          <w:rStyle w:val="CommentReference"/>
        </w:rPr>
        <w:commentReference w:id="17"/>
      </w:r>
      <w:r w:rsidRPr="0043317A">
        <w:rPr>
          <w:sz w:val="24"/>
          <w:szCs w:val="24"/>
          <w:lang w:val="en-CA"/>
        </w:rPr>
        <w:t>Thank you to the reviewer for</w:t>
      </w:r>
      <w:r>
        <w:rPr>
          <w:sz w:val="24"/>
          <w:szCs w:val="24"/>
          <w:lang w:val="en-CA"/>
        </w:rPr>
        <w:t xml:space="preserve"> the comments and</w:t>
      </w:r>
      <w:r w:rsidRPr="0043317A">
        <w:rPr>
          <w:sz w:val="24"/>
          <w:szCs w:val="24"/>
          <w:lang w:val="en-CA"/>
        </w:rPr>
        <w:t xml:space="preserve"> pinpointing the typos.</w:t>
      </w:r>
    </w:p>
    <w:p w:rsidR="001A5AF1" w:rsidRPr="00950D6A" w:rsidRDefault="001A5AF1" w:rsidP="00950D6A">
      <w:pPr>
        <w:rPr>
          <w:lang w:val="en-CA"/>
        </w:rPr>
      </w:pPr>
    </w:p>
    <w:sectPr w:rsidR="001A5AF1" w:rsidRPr="00950D6A" w:rsidSect="007D2C36">
      <w:pgSz w:w="12240" w:h="15840"/>
      <w:pgMar w:top="993"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hab" w:date="2016-01-12T19:40:00Z" w:initials="AH">
    <w:p w:rsidR="002A540F" w:rsidRDefault="002A540F">
      <w:pPr>
        <w:pStyle w:val="CommentText"/>
      </w:pPr>
      <w:r>
        <w:rPr>
          <w:rStyle w:val="CommentReference"/>
        </w:rPr>
        <w:annotationRef/>
      </w:r>
      <w:r w:rsidR="00643C00">
        <w:t>You need to say where (page number, paragraph, or use some indication on how to find the text)</w:t>
      </w:r>
    </w:p>
  </w:comment>
  <w:comment w:id="3" w:author="Wahab" w:date="2016-01-12T19:40:00Z" w:initials="AH">
    <w:p w:rsidR="002A540F" w:rsidRDefault="002A540F">
      <w:pPr>
        <w:pStyle w:val="CommentText"/>
      </w:pPr>
      <w:r>
        <w:rPr>
          <w:rStyle w:val="CommentReference"/>
        </w:rPr>
        <w:annotationRef/>
      </w:r>
      <w:r w:rsidR="00643C00">
        <w:t>Please add one sentence to say that the bugs were successfully reproduced because the traces were complete.</w:t>
      </w:r>
    </w:p>
  </w:comment>
  <w:comment w:id="7" w:author="Wahab" w:date="2016-01-12T19:40:00Z" w:initials="AH">
    <w:p w:rsidR="002A540F" w:rsidRDefault="002A540F">
      <w:pPr>
        <w:pStyle w:val="CommentText"/>
      </w:pPr>
      <w:r>
        <w:rPr>
          <w:rStyle w:val="CommentReference"/>
        </w:rPr>
        <w:annotationRef/>
      </w:r>
      <w:r w:rsidR="00643C00">
        <w:t>This is good. This is how you should address the other comments. THe reviewers need to see that we modified the paper. They will then feel that effort has been made to address their comments.</w:t>
      </w:r>
    </w:p>
  </w:comment>
  <w:comment w:id="10" w:author="Wahab" w:date="2016-01-12T19:40:00Z" w:initials="AH">
    <w:p w:rsidR="002A540F" w:rsidRDefault="002A540F">
      <w:pPr>
        <w:pStyle w:val="CommentText"/>
      </w:pPr>
      <w:r>
        <w:rPr>
          <w:rStyle w:val="CommentReference"/>
        </w:rPr>
        <w:annotationRef/>
      </w:r>
      <w:r w:rsidR="00643C00">
        <w:t>I feel this question has not been answered. Maybe it should go with the previous comment.</w:t>
      </w:r>
    </w:p>
  </w:comment>
  <w:comment w:id="12" w:author="Wahab" w:date="2016-01-12T19:40:00Z" w:initials="AH">
    <w:p w:rsidR="002A540F" w:rsidRDefault="002A540F">
      <w:pPr>
        <w:pStyle w:val="CommentText"/>
      </w:pPr>
      <w:r>
        <w:rPr>
          <w:rStyle w:val="CommentReference"/>
        </w:rPr>
        <w:annotationRef/>
      </w:r>
      <w:r w:rsidR="00643C00">
        <w:t>Can you please add one or two sentences to summarize the new way and then refer the reviewer to the proper location in the file.</w:t>
      </w:r>
    </w:p>
  </w:comment>
  <w:comment w:id="13" w:author="Wahab" w:date="2016-01-12T19:40:00Z" w:initials="AH">
    <w:p w:rsidR="002A540F" w:rsidRDefault="002A540F">
      <w:pPr>
        <w:pStyle w:val="CommentText"/>
      </w:pPr>
      <w:r>
        <w:rPr>
          <w:rStyle w:val="CommentReference"/>
        </w:rPr>
        <w:annotationRef/>
      </w:r>
      <w:r w:rsidR="00643C00">
        <w:t>I will have to address this. The reviewer is asking why we were wondering if crash</w:t>
      </w:r>
      <w:r w:rsidR="00643C00">
        <w:t xml:space="preserve"> traces can be </w:t>
      </w:r>
      <w:r w:rsidR="00643C00">
        <w:t xml:space="preserve">used to reproduce bugs. </w:t>
      </w:r>
    </w:p>
  </w:comment>
  <w:comment w:id="17" w:author="Wahab" w:date="2016-01-12T19:40:00Z" w:initials="AH">
    <w:p w:rsidR="002A540F" w:rsidRDefault="002A540F">
      <w:pPr>
        <w:pStyle w:val="CommentText"/>
      </w:pPr>
      <w:r>
        <w:rPr>
          <w:rStyle w:val="CommentReference"/>
        </w:rPr>
        <w:annotationRef/>
      </w:r>
      <w:r w:rsidR="00643C00">
        <w:t>Do we need to keep the whole description of the bug. If no</w:t>
      </w:r>
      <w:r w:rsidR="00643C00">
        <w:t>t, mayb</w:t>
      </w:r>
      <w:r w:rsidR="00643C00">
        <w:t>e we can just short</w:t>
      </w:r>
      <w:r w:rsidR="00643C00">
        <w:t>en it.</w:t>
      </w:r>
      <w:bookmarkStart w:id="18" w:name="_GoBack"/>
      <w:bookmarkEnd w:id="1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4427B"/>
    <w:multiLevelType w:val="hybridMultilevel"/>
    <w:tmpl w:val="0DB2C1DA"/>
    <w:lvl w:ilvl="0" w:tplc="E32C9762">
      <w:start w:val="20"/>
      <w:numFmt w:val="bullet"/>
      <w:lvlText w:val="-"/>
      <w:lvlJc w:val="left"/>
      <w:pPr>
        <w:ind w:left="720" w:hanging="360"/>
      </w:pPr>
      <w:rPr>
        <w:rFonts w:ascii="TimesNewRomanPSMT" w:eastAsiaTheme="minorHAnsi" w:hAnsi="TimesNewRomanPSMT" w:cs="TimesNewRomanPSM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29"/>
    <w:rsid w:val="00043F02"/>
    <w:rsid w:val="000E127E"/>
    <w:rsid w:val="001A0C97"/>
    <w:rsid w:val="001A5AF1"/>
    <w:rsid w:val="001B597A"/>
    <w:rsid w:val="001E6A29"/>
    <w:rsid w:val="001F4A83"/>
    <w:rsid w:val="002A540F"/>
    <w:rsid w:val="00404A17"/>
    <w:rsid w:val="00427A21"/>
    <w:rsid w:val="005A7827"/>
    <w:rsid w:val="00643C00"/>
    <w:rsid w:val="007D2C36"/>
    <w:rsid w:val="008D7370"/>
    <w:rsid w:val="008E3E04"/>
    <w:rsid w:val="0093302A"/>
    <w:rsid w:val="00950D6A"/>
    <w:rsid w:val="00A06440"/>
    <w:rsid w:val="00C57A19"/>
    <w:rsid w:val="00F959B7"/>
    <w:rsid w:val="00FA3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29"/>
    <w:pPr>
      <w:ind w:left="720"/>
      <w:contextualSpacing/>
    </w:pPr>
  </w:style>
  <w:style w:type="character" w:styleId="Hyperlink">
    <w:name w:val="Hyperlink"/>
    <w:basedOn w:val="DefaultParagraphFont"/>
    <w:uiPriority w:val="99"/>
    <w:unhideWhenUsed/>
    <w:rsid w:val="007D2C36"/>
    <w:rPr>
      <w:color w:val="0000FF" w:themeColor="hyperlink"/>
      <w:u w:val="single"/>
    </w:rPr>
  </w:style>
  <w:style w:type="paragraph" w:styleId="HTMLPreformatted">
    <w:name w:val="HTML Preformatted"/>
    <w:basedOn w:val="Normal"/>
    <w:link w:val="HTMLPreformattedChar"/>
    <w:uiPriority w:val="99"/>
    <w:semiHidden/>
    <w:unhideWhenUsed/>
    <w:rsid w:val="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3302A"/>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2A540F"/>
    <w:rPr>
      <w:sz w:val="16"/>
      <w:szCs w:val="16"/>
    </w:rPr>
  </w:style>
  <w:style w:type="paragraph" w:styleId="CommentText">
    <w:name w:val="annotation text"/>
    <w:basedOn w:val="Normal"/>
    <w:link w:val="CommentTextChar"/>
    <w:uiPriority w:val="99"/>
    <w:semiHidden/>
    <w:unhideWhenUsed/>
    <w:rsid w:val="002A540F"/>
    <w:pPr>
      <w:spacing w:line="240" w:lineRule="auto"/>
    </w:pPr>
    <w:rPr>
      <w:sz w:val="20"/>
      <w:szCs w:val="20"/>
    </w:rPr>
  </w:style>
  <w:style w:type="character" w:customStyle="1" w:styleId="CommentTextChar">
    <w:name w:val="Comment Text Char"/>
    <w:basedOn w:val="DefaultParagraphFont"/>
    <w:link w:val="CommentText"/>
    <w:uiPriority w:val="99"/>
    <w:semiHidden/>
    <w:rsid w:val="002A540F"/>
    <w:rPr>
      <w:sz w:val="20"/>
      <w:szCs w:val="20"/>
      <w:lang w:val="en-US"/>
    </w:rPr>
  </w:style>
  <w:style w:type="paragraph" w:styleId="CommentSubject">
    <w:name w:val="annotation subject"/>
    <w:basedOn w:val="CommentText"/>
    <w:next w:val="CommentText"/>
    <w:link w:val="CommentSubjectChar"/>
    <w:uiPriority w:val="99"/>
    <w:semiHidden/>
    <w:unhideWhenUsed/>
    <w:rsid w:val="002A540F"/>
    <w:rPr>
      <w:b/>
      <w:bCs/>
    </w:rPr>
  </w:style>
  <w:style w:type="character" w:customStyle="1" w:styleId="CommentSubjectChar">
    <w:name w:val="Comment Subject Char"/>
    <w:basedOn w:val="CommentTextChar"/>
    <w:link w:val="CommentSubject"/>
    <w:uiPriority w:val="99"/>
    <w:semiHidden/>
    <w:rsid w:val="002A540F"/>
    <w:rPr>
      <w:b/>
      <w:bCs/>
      <w:sz w:val="20"/>
      <w:szCs w:val="20"/>
      <w:lang w:val="en-US"/>
    </w:rPr>
  </w:style>
  <w:style w:type="paragraph" w:styleId="Revision">
    <w:name w:val="Revision"/>
    <w:hidden/>
    <w:uiPriority w:val="99"/>
    <w:semiHidden/>
    <w:rsid w:val="002A540F"/>
    <w:pPr>
      <w:spacing w:after="0" w:line="240" w:lineRule="auto"/>
    </w:pPr>
    <w:rPr>
      <w:lang w:val="en-US"/>
    </w:rPr>
  </w:style>
  <w:style w:type="paragraph" w:styleId="BalloonText">
    <w:name w:val="Balloon Text"/>
    <w:basedOn w:val="Normal"/>
    <w:link w:val="BalloonTextChar"/>
    <w:uiPriority w:val="99"/>
    <w:semiHidden/>
    <w:unhideWhenUsed/>
    <w:rsid w:val="002A5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40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29"/>
    <w:pPr>
      <w:ind w:left="720"/>
      <w:contextualSpacing/>
    </w:pPr>
  </w:style>
  <w:style w:type="character" w:styleId="Hyperlink">
    <w:name w:val="Hyperlink"/>
    <w:basedOn w:val="DefaultParagraphFont"/>
    <w:uiPriority w:val="99"/>
    <w:unhideWhenUsed/>
    <w:rsid w:val="007D2C36"/>
    <w:rPr>
      <w:color w:val="0000FF" w:themeColor="hyperlink"/>
      <w:u w:val="single"/>
    </w:rPr>
  </w:style>
  <w:style w:type="paragraph" w:styleId="HTMLPreformatted">
    <w:name w:val="HTML Preformatted"/>
    <w:basedOn w:val="Normal"/>
    <w:link w:val="HTMLPreformattedChar"/>
    <w:uiPriority w:val="99"/>
    <w:semiHidden/>
    <w:unhideWhenUsed/>
    <w:rsid w:val="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3302A"/>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2A540F"/>
    <w:rPr>
      <w:sz w:val="16"/>
      <w:szCs w:val="16"/>
    </w:rPr>
  </w:style>
  <w:style w:type="paragraph" w:styleId="CommentText">
    <w:name w:val="annotation text"/>
    <w:basedOn w:val="Normal"/>
    <w:link w:val="CommentTextChar"/>
    <w:uiPriority w:val="99"/>
    <w:semiHidden/>
    <w:unhideWhenUsed/>
    <w:rsid w:val="002A540F"/>
    <w:pPr>
      <w:spacing w:line="240" w:lineRule="auto"/>
    </w:pPr>
    <w:rPr>
      <w:sz w:val="20"/>
      <w:szCs w:val="20"/>
    </w:rPr>
  </w:style>
  <w:style w:type="character" w:customStyle="1" w:styleId="CommentTextChar">
    <w:name w:val="Comment Text Char"/>
    <w:basedOn w:val="DefaultParagraphFont"/>
    <w:link w:val="CommentText"/>
    <w:uiPriority w:val="99"/>
    <w:semiHidden/>
    <w:rsid w:val="002A540F"/>
    <w:rPr>
      <w:sz w:val="20"/>
      <w:szCs w:val="20"/>
      <w:lang w:val="en-US"/>
    </w:rPr>
  </w:style>
  <w:style w:type="paragraph" w:styleId="CommentSubject">
    <w:name w:val="annotation subject"/>
    <w:basedOn w:val="CommentText"/>
    <w:next w:val="CommentText"/>
    <w:link w:val="CommentSubjectChar"/>
    <w:uiPriority w:val="99"/>
    <w:semiHidden/>
    <w:unhideWhenUsed/>
    <w:rsid w:val="002A540F"/>
    <w:rPr>
      <w:b/>
      <w:bCs/>
    </w:rPr>
  </w:style>
  <w:style w:type="character" w:customStyle="1" w:styleId="CommentSubjectChar">
    <w:name w:val="Comment Subject Char"/>
    <w:basedOn w:val="CommentTextChar"/>
    <w:link w:val="CommentSubject"/>
    <w:uiPriority w:val="99"/>
    <w:semiHidden/>
    <w:rsid w:val="002A540F"/>
    <w:rPr>
      <w:b/>
      <w:bCs/>
      <w:sz w:val="20"/>
      <w:szCs w:val="20"/>
      <w:lang w:val="en-US"/>
    </w:rPr>
  </w:style>
  <w:style w:type="paragraph" w:styleId="Revision">
    <w:name w:val="Revision"/>
    <w:hidden/>
    <w:uiPriority w:val="99"/>
    <w:semiHidden/>
    <w:rsid w:val="002A540F"/>
    <w:pPr>
      <w:spacing w:after="0" w:line="240" w:lineRule="auto"/>
    </w:pPr>
    <w:rPr>
      <w:lang w:val="en-US"/>
    </w:rPr>
  </w:style>
  <w:style w:type="paragraph" w:styleId="BalloonText">
    <w:name w:val="Balloon Text"/>
    <w:basedOn w:val="Normal"/>
    <w:link w:val="BalloonTextChar"/>
    <w:uiPriority w:val="99"/>
    <w:semiHidden/>
    <w:unhideWhenUsed/>
    <w:rsid w:val="002A5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40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96769">
      <w:bodyDiv w:val="1"/>
      <w:marLeft w:val="0"/>
      <w:marRight w:val="0"/>
      <w:marTop w:val="0"/>
      <w:marBottom w:val="0"/>
      <w:divBdr>
        <w:top w:val="none" w:sz="0" w:space="0" w:color="auto"/>
        <w:left w:val="none" w:sz="0" w:space="0" w:color="auto"/>
        <w:bottom w:val="none" w:sz="0" w:space="0" w:color="auto"/>
        <w:right w:val="none" w:sz="0" w:space="0" w:color="auto"/>
      </w:divBdr>
    </w:div>
    <w:div w:id="7932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Wahab</dc:creator>
  <cp:lastModifiedBy>Wahab</cp:lastModifiedBy>
  <cp:revision>3</cp:revision>
  <dcterms:created xsi:type="dcterms:W3CDTF">2016-01-13T00:18:00Z</dcterms:created>
  <dcterms:modified xsi:type="dcterms:W3CDTF">2016-01-13T00:40:00Z</dcterms:modified>
</cp:coreProperties>
</file>